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85B2" w14:textId="0FB7B8FD" w:rsidR="007D2D94" w:rsidRPr="00AA661D" w:rsidRDefault="00F13B56" w:rsidP="00AA661D">
      <w:pPr>
        <w:jc w:val="center"/>
        <w:rPr>
          <w:rFonts w:ascii="Times New Roman" w:hAnsi="Times New Roman" w:cs="Times New Roman"/>
          <w:b/>
          <w:bCs/>
        </w:rPr>
      </w:pPr>
      <w:r>
        <w:rPr>
          <w:rFonts w:ascii="Times New Roman" w:hAnsi="Times New Roman" w:cs="Times New Roman"/>
          <w:b/>
          <w:bCs/>
        </w:rPr>
        <w:t xml:space="preserve">From Coding to Creativity: Using </w:t>
      </w:r>
      <w:r w:rsidR="00D307DB">
        <w:rPr>
          <w:rFonts w:ascii="Times New Roman" w:hAnsi="Times New Roman" w:cs="Times New Roman"/>
          <w:b/>
          <w:bCs/>
        </w:rPr>
        <w:t xml:space="preserve">Dancing </w:t>
      </w:r>
      <w:r>
        <w:rPr>
          <w:rFonts w:ascii="Times New Roman" w:hAnsi="Times New Roman" w:cs="Times New Roman"/>
          <w:b/>
          <w:bCs/>
        </w:rPr>
        <w:t>Sphero Robots to Inspire STEM Learning</w:t>
      </w:r>
    </w:p>
    <w:p w14:paraId="150AA1EF" w14:textId="0B24B00E" w:rsidR="00884338" w:rsidRPr="00AA661D" w:rsidRDefault="00337E0B" w:rsidP="00AA661D">
      <w:pPr>
        <w:jc w:val="center"/>
        <w:rPr>
          <w:rFonts w:ascii="Times New Roman" w:hAnsi="Times New Roman" w:cs="Times New Roman"/>
        </w:rPr>
      </w:pPr>
      <w:r w:rsidRPr="00AA661D">
        <w:rPr>
          <w:rFonts w:ascii="Times New Roman" w:hAnsi="Times New Roman" w:cs="Times New Roman"/>
        </w:rPr>
        <w:t>Dylan Long, Thuy Vy Pham, Danielle Mathi</w:t>
      </w:r>
      <w:r w:rsidR="00884338" w:rsidRPr="00AA661D">
        <w:rPr>
          <w:rFonts w:ascii="Times New Roman" w:hAnsi="Times New Roman" w:cs="Times New Roman"/>
        </w:rPr>
        <w:t>eu</w:t>
      </w:r>
    </w:p>
    <w:p w14:paraId="1982B7B2" w14:textId="420D378A" w:rsidR="00884338" w:rsidRPr="00AA661D" w:rsidRDefault="00000000" w:rsidP="00AA661D">
      <w:pPr>
        <w:jc w:val="center"/>
        <w:rPr>
          <w:rFonts w:ascii="Times New Roman" w:hAnsi="Times New Roman" w:cs="Times New Roman"/>
        </w:rPr>
      </w:pPr>
      <w:hyperlink r:id="rId5" w:history="1">
        <w:r w:rsidR="00BE2741" w:rsidRPr="00AA661D">
          <w:rPr>
            <w:rStyle w:val="Hyperlink"/>
            <w:rFonts w:ascii="Times New Roman" w:hAnsi="Times New Roman" w:cs="Times New Roman"/>
          </w:rPr>
          <w:t>dlong12@ggc.edu</w:t>
        </w:r>
      </w:hyperlink>
      <w:r w:rsidR="00BE2741" w:rsidRPr="00AA661D">
        <w:rPr>
          <w:rFonts w:ascii="Times New Roman" w:hAnsi="Times New Roman" w:cs="Times New Roman"/>
        </w:rPr>
        <w:t xml:space="preserve">, </w:t>
      </w:r>
      <w:hyperlink r:id="rId6" w:history="1">
        <w:r w:rsidR="00BE2741" w:rsidRPr="00AA661D">
          <w:rPr>
            <w:rStyle w:val="Hyperlink"/>
            <w:rFonts w:ascii="Times New Roman" w:hAnsi="Times New Roman" w:cs="Times New Roman"/>
          </w:rPr>
          <w:t>tpham36@ggc.edu</w:t>
        </w:r>
      </w:hyperlink>
      <w:r w:rsidR="00BE2741" w:rsidRPr="00AA661D">
        <w:rPr>
          <w:rFonts w:ascii="Times New Roman" w:hAnsi="Times New Roman" w:cs="Times New Roman"/>
        </w:rPr>
        <w:t xml:space="preserve">, </w:t>
      </w:r>
      <w:hyperlink r:id="rId7" w:history="1">
        <w:r w:rsidR="00BE2741" w:rsidRPr="00AA661D">
          <w:rPr>
            <w:rStyle w:val="Hyperlink"/>
            <w:rFonts w:ascii="Times New Roman" w:hAnsi="Times New Roman" w:cs="Times New Roman"/>
          </w:rPr>
          <w:t>dmathieu@ggc.edu</w:t>
        </w:r>
      </w:hyperlink>
      <w:ins w:id="0" w:author="Dylan Long" w:date="2023-05-08T11:30:00Z">
        <w:r w:rsidR="00612EF9">
          <w:rPr>
            <w:rStyle w:val="Hyperlink"/>
            <w:rFonts w:ascii="Times New Roman" w:hAnsi="Times New Roman" w:cs="Times New Roman"/>
          </w:rPr>
          <w:t>ß</w:t>
        </w:r>
      </w:ins>
    </w:p>
    <w:p w14:paraId="39C5A6EF" w14:textId="4B3CA30D" w:rsidR="007D2D94" w:rsidRDefault="006A35DB" w:rsidP="00AA661D">
      <w:pPr>
        <w:jc w:val="center"/>
        <w:rPr>
          <w:rFonts w:ascii="Times New Roman" w:hAnsi="Times New Roman" w:cs="Times New Roman"/>
        </w:rPr>
      </w:pPr>
      <w:r w:rsidRPr="00AA661D">
        <w:rPr>
          <w:rFonts w:ascii="Times New Roman" w:hAnsi="Times New Roman" w:cs="Times New Roman"/>
        </w:rPr>
        <w:t xml:space="preserve">Instructors: </w:t>
      </w:r>
      <w:r w:rsidR="007D2D94" w:rsidRPr="00AA661D">
        <w:rPr>
          <w:rFonts w:ascii="Times New Roman" w:hAnsi="Times New Roman" w:cs="Times New Roman"/>
        </w:rPr>
        <w:t>Dr. Xin Xu &amp; Dr. Wei Jin</w:t>
      </w:r>
    </w:p>
    <w:p w14:paraId="56AFE9D4" w14:textId="77777777" w:rsidR="00E859A5" w:rsidRPr="00AA661D" w:rsidRDefault="00E859A5" w:rsidP="00E859A5">
      <w:pPr>
        <w:rPr>
          <w:rFonts w:ascii="Times New Roman" w:hAnsi="Times New Roman" w:cs="Times New Roman"/>
        </w:rPr>
      </w:pPr>
    </w:p>
    <w:p w14:paraId="1DA9AFF3" w14:textId="42F48601" w:rsidR="007D2D94" w:rsidRPr="00AA661D" w:rsidRDefault="007D2D94" w:rsidP="00AA661D">
      <w:pPr>
        <w:rPr>
          <w:rFonts w:ascii="Times New Roman" w:hAnsi="Times New Roman" w:cs="Times New Roman"/>
          <w:b/>
          <w:bCs/>
        </w:rPr>
      </w:pPr>
      <w:r w:rsidRPr="00AA661D">
        <w:rPr>
          <w:rFonts w:ascii="Times New Roman" w:hAnsi="Times New Roman" w:cs="Times New Roman"/>
          <w:b/>
          <w:bCs/>
        </w:rPr>
        <w:t>Abstract</w:t>
      </w:r>
    </w:p>
    <w:p w14:paraId="23FC7505" w14:textId="2B37D9DE" w:rsidR="007D2D94" w:rsidRPr="00AA661D" w:rsidRDefault="00AF7628" w:rsidP="00AA661D">
      <w:pPr>
        <w:rPr>
          <w:rFonts w:ascii="Times New Roman" w:hAnsi="Times New Roman" w:cs="Times New Roman"/>
        </w:rPr>
      </w:pPr>
      <w:r w:rsidRPr="00AA661D">
        <w:rPr>
          <w:rFonts w:ascii="Times New Roman" w:hAnsi="Times New Roman" w:cs="Times New Roman"/>
        </w:rPr>
        <w:t xml:space="preserve">The "Robot Dancer" project, created by students from Georgia Gwinnett College's (GGC) Information Technology program, is an innovative exploration of the intersection between robotics and dance through coding. Our team utilizes the Sphero robotic ball to program a custom dance routine, utilizing various programming </w:t>
      </w:r>
      <w:r w:rsidR="00C80ABF">
        <w:rPr>
          <w:rFonts w:ascii="Times New Roman" w:hAnsi="Times New Roman" w:cs="Times New Roman"/>
        </w:rPr>
        <w:t xml:space="preserve">structures </w:t>
      </w:r>
      <w:r w:rsidRPr="00AA661D">
        <w:rPr>
          <w:rFonts w:ascii="Times New Roman" w:hAnsi="Times New Roman" w:cs="Times New Roman"/>
        </w:rPr>
        <w:t xml:space="preserve">to create a fully functional robotic dancer. </w:t>
      </w:r>
      <w:r w:rsidR="00813EB8">
        <w:rPr>
          <w:rFonts w:ascii="Times New Roman" w:hAnsi="Times New Roman" w:cs="Times New Roman"/>
        </w:rPr>
        <w:t xml:space="preserve">Our groups </w:t>
      </w:r>
      <w:r w:rsidR="00A13586">
        <w:rPr>
          <w:rFonts w:ascii="Times New Roman" w:hAnsi="Times New Roman" w:cs="Times New Roman"/>
        </w:rPr>
        <w:t>also developed several side projects to</w:t>
      </w:r>
      <w:r w:rsidR="00813EB8">
        <w:rPr>
          <w:rFonts w:ascii="Times New Roman" w:hAnsi="Times New Roman" w:cs="Times New Roman"/>
        </w:rPr>
        <w:t xml:space="preserve"> </w:t>
      </w:r>
      <w:r w:rsidR="009A3EFE">
        <w:rPr>
          <w:rFonts w:ascii="Times New Roman" w:hAnsi="Times New Roman" w:cs="Times New Roman"/>
        </w:rPr>
        <w:t>attain all ages and skillset.</w:t>
      </w:r>
      <w:r w:rsidRPr="00AA661D">
        <w:rPr>
          <w:rFonts w:ascii="Times New Roman" w:hAnsi="Times New Roman" w:cs="Times New Roman"/>
        </w:rPr>
        <w:t xml:space="preserve"> </w:t>
      </w:r>
      <w:r w:rsidR="007C7B03">
        <w:rPr>
          <w:rFonts w:ascii="Times New Roman" w:hAnsi="Times New Roman" w:cs="Times New Roman"/>
        </w:rPr>
        <w:t>Maze-solving</w:t>
      </w:r>
      <w:r w:rsidR="0079739B">
        <w:rPr>
          <w:rFonts w:ascii="Times New Roman" w:hAnsi="Times New Roman" w:cs="Times New Roman"/>
        </w:rPr>
        <w:t xml:space="preserve"> and drawing</w:t>
      </w:r>
      <w:r w:rsidR="00707417">
        <w:rPr>
          <w:rFonts w:ascii="Times New Roman" w:hAnsi="Times New Roman" w:cs="Times New Roman"/>
        </w:rPr>
        <w:t xml:space="preserve"> projects were created to offer an </w:t>
      </w:r>
      <w:r w:rsidR="007C7B03">
        <w:rPr>
          <w:rFonts w:ascii="Times New Roman" w:hAnsi="Times New Roman" w:cs="Times New Roman"/>
        </w:rPr>
        <w:t>alternative</w:t>
      </w:r>
      <w:r w:rsidR="00707417">
        <w:rPr>
          <w:rFonts w:ascii="Times New Roman" w:hAnsi="Times New Roman" w:cs="Times New Roman"/>
        </w:rPr>
        <w:t xml:space="preserve"> to those </w:t>
      </w:r>
      <w:r w:rsidR="003D33BB">
        <w:rPr>
          <w:rFonts w:ascii="Times New Roman" w:hAnsi="Times New Roman" w:cs="Times New Roman"/>
        </w:rPr>
        <w:t xml:space="preserve">who </w:t>
      </w:r>
      <w:r w:rsidR="007C7B03">
        <w:rPr>
          <w:rFonts w:ascii="Times New Roman" w:hAnsi="Times New Roman" w:cs="Times New Roman"/>
        </w:rPr>
        <w:t>wanted a challenge.</w:t>
      </w:r>
      <w:r w:rsidRPr="00AA661D">
        <w:rPr>
          <w:rFonts w:ascii="Times New Roman" w:hAnsi="Times New Roman" w:cs="Times New Roman"/>
        </w:rPr>
        <w:t xml:space="preserve"> </w:t>
      </w:r>
      <w:r w:rsidR="003760A0">
        <w:rPr>
          <w:rFonts w:ascii="Times New Roman" w:hAnsi="Times New Roman" w:cs="Times New Roman"/>
        </w:rPr>
        <w:t>All these is to reach o</w:t>
      </w:r>
      <w:r w:rsidRPr="00AA661D">
        <w:rPr>
          <w:rFonts w:ascii="Times New Roman" w:hAnsi="Times New Roman" w:cs="Times New Roman"/>
        </w:rPr>
        <w:t xml:space="preserve">ur goal </w:t>
      </w:r>
      <w:r w:rsidR="003760A0">
        <w:rPr>
          <w:rFonts w:ascii="Times New Roman" w:hAnsi="Times New Roman" w:cs="Times New Roman"/>
        </w:rPr>
        <w:t xml:space="preserve">of </w:t>
      </w:r>
      <w:r w:rsidRPr="00AA661D">
        <w:rPr>
          <w:rFonts w:ascii="Times New Roman" w:hAnsi="Times New Roman" w:cs="Times New Roman"/>
        </w:rPr>
        <w:t>inspir</w:t>
      </w:r>
      <w:r w:rsidR="003760A0">
        <w:rPr>
          <w:rFonts w:ascii="Times New Roman" w:hAnsi="Times New Roman" w:cs="Times New Roman"/>
        </w:rPr>
        <w:t>ing</w:t>
      </w:r>
      <w:r w:rsidRPr="00AA661D">
        <w:rPr>
          <w:rFonts w:ascii="Times New Roman" w:hAnsi="Times New Roman" w:cs="Times New Roman"/>
        </w:rPr>
        <w:t xml:space="preserve"> interest and passion in technology among middle school, high school, and</w:t>
      </w:r>
      <w:r w:rsidR="00ED554A">
        <w:rPr>
          <w:rFonts w:ascii="Times New Roman" w:hAnsi="Times New Roman" w:cs="Times New Roman"/>
        </w:rPr>
        <w:t xml:space="preserve"> early</w:t>
      </w:r>
      <w:r w:rsidRPr="00AA661D">
        <w:rPr>
          <w:rFonts w:ascii="Times New Roman" w:hAnsi="Times New Roman" w:cs="Times New Roman"/>
        </w:rPr>
        <w:t xml:space="preserve"> college students, with a particular focus on underrepresented groups. </w:t>
      </w:r>
      <w:r w:rsidR="00131AEC" w:rsidRPr="00685AFA">
        <w:rPr>
          <w:rFonts w:ascii="Times New Roman" w:hAnsi="Times New Roman" w:cs="Times New Roman"/>
        </w:rPr>
        <w:t>We aimed to introduce our community to the world of coding by providing them with a foundation in basic and fundamental concepts commonly used in advanced programming languages like Python and Java.</w:t>
      </w:r>
      <w:r w:rsidR="00131AEC">
        <w:rPr>
          <w:rFonts w:ascii="Times New Roman" w:hAnsi="Times New Roman" w:cs="Times New Roman"/>
        </w:rPr>
        <w:t xml:space="preserve"> </w:t>
      </w:r>
      <w:r w:rsidRPr="00AA661D">
        <w:rPr>
          <w:rFonts w:ascii="Times New Roman" w:hAnsi="Times New Roman" w:cs="Times New Roman"/>
        </w:rPr>
        <w:t xml:space="preserve">Through </w:t>
      </w:r>
      <w:r w:rsidR="007C7B03">
        <w:rPr>
          <w:rFonts w:ascii="Times New Roman" w:hAnsi="Times New Roman" w:cs="Times New Roman"/>
        </w:rPr>
        <w:t>these</w:t>
      </w:r>
      <w:r w:rsidRPr="00AA661D">
        <w:rPr>
          <w:rFonts w:ascii="Times New Roman" w:hAnsi="Times New Roman" w:cs="Times New Roman"/>
        </w:rPr>
        <w:t xml:space="preserve"> </w:t>
      </w:r>
      <w:r w:rsidR="007C7B03">
        <w:rPr>
          <w:rFonts w:ascii="Times New Roman" w:hAnsi="Times New Roman" w:cs="Times New Roman"/>
        </w:rPr>
        <w:t>projects</w:t>
      </w:r>
      <w:r w:rsidRPr="00AA661D">
        <w:rPr>
          <w:rFonts w:ascii="Times New Roman" w:hAnsi="Times New Roman" w:cs="Times New Roman"/>
        </w:rPr>
        <w:t xml:space="preserve">, we not only </w:t>
      </w:r>
      <w:r w:rsidR="00841E0F">
        <w:rPr>
          <w:rFonts w:ascii="Times New Roman" w:hAnsi="Times New Roman" w:cs="Times New Roman"/>
        </w:rPr>
        <w:t>teach</w:t>
      </w:r>
      <w:r w:rsidRPr="00AA661D">
        <w:rPr>
          <w:rFonts w:ascii="Times New Roman" w:hAnsi="Times New Roman" w:cs="Times New Roman"/>
        </w:rPr>
        <w:t xml:space="preserve"> the fundamentals of coding and robotics, but also explore the creative possibilities of technology and the arts. </w:t>
      </w:r>
      <w:r w:rsidR="000C6249">
        <w:rPr>
          <w:rFonts w:ascii="Times New Roman" w:hAnsi="Times New Roman" w:cs="Times New Roman"/>
        </w:rPr>
        <w:t>Our projects</w:t>
      </w:r>
      <w:r w:rsidRPr="00AA661D">
        <w:rPr>
          <w:rFonts w:ascii="Times New Roman" w:hAnsi="Times New Roman" w:cs="Times New Roman"/>
        </w:rPr>
        <w:t xml:space="preserve"> </w:t>
      </w:r>
      <w:r w:rsidR="000C6249">
        <w:rPr>
          <w:rFonts w:ascii="Times New Roman" w:hAnsi="Times New Roman" w:cs="Times New Roman"/>
        </w:rPr>
        <w:t>offer</w:t>
      </w:r>
      <w:r w:rsidRPr="00AA661D">
        <w:rPr>
          <w:rFonts w:ascii="Times New Roman" w:hAnsi="Times New Roman" w:cs="Times New Roman"/>
        </w:rPr>
        <w:t xml:space="preserve"> a fun and engaging opportunity for students to interact with </w:t>
      </w:r>
      <w:r w:rsidR="00715E24">
        <w:rPr>
          <w:rFonts w:ascii="Times New Roman" w:hAnsi="Times New Roman" w:cs="Times New Roman"/>
        </w:rPr>
        <w:t xml:space="preserve">robots (a </w:t>
      </w:r>
      <w:r w:rsidRPr="00AA661D">
        <w:rPr>
          <w:rFonts w:ascii="Times New Roman" w:hAnsi="Times New Roman" w:cs="Times New Roman"/>
        </w:rPr>
        <w:t>comput</w:t>
      </w:r>
      <w:r w:rsidR="00715E24">
        <w:rPr>
          <w:rFonts w:ascii="Times New Roman" w:hAnsi="Times New Roman" w:cs="Times New Roman"/>
        </w:rPr>
        <w:t>ing device)</w:t>
      </w:r>
      <w:r w:rsidRPr="00AA661D">
        <w:rPr>
          <w:rFonts w:ascii="Times New Roman" w:hAnsi="Times New Roman" w:cs="Times New Roman"/>
        </w:rPr>
        <w:t xml:space="preserve"> and understand programming concepts such as decision structures and loops, while also fostering a deeper appreciation for the potential of technology.</w:t>
      </w:r>
      <w:r w:rsidR="007C7B03">
        <w:rPr>
          <w:rFonts w:ascii="Times New Roman" w:hAnsi="Times New Roman" w:cs="Times New Roman"/>
        </w:rPr>
        <w:t xml:space="preserve"> </w:t>
      </w:r>
    </w:p>
    <w:p w14:paraId="17036789" w14:textId="77777777" w:rsidR="00337E0B" w:rsidRPr="00AA661D" w:rsidRDefault="00337E0B" w:rsidP="00AA661D">
      <w:pPr>
        <w:rPr>
          <w:rFonts w:ascii="Times New Roman" w:hAnsi="Times New Roman" w:cs="Times New Roman"/>
        </w:rPr>
      </w:pPr>
    </w:p>
    <w:p w14:paraId="1D05447B" w14:textId="3EF734D4" w:rsidR="00337E0B" w:rsidRPr="00AA661D" w:rsidRDefault="00AF7628" w:rsidP="00AA661D">
      <w:pPr>
        <w:rPr>
          <w:rFonts w:ascii="Times New Roman" w:hAnsi="Times New Roman" w:cs="Times New Roman"/>
          <w:b/>
          <w:bCs/>
        </w:rPr>
      </w:pPr>
      <w:r w:rsidRPr="00AA661D">
        <w:rPr>
          <w:rFonts w:ascii="Times New Roman" w:hAnsi="Times New Roman" w:cs="Times New Roman"/>
          <w:b/>
          <w:bCs/>
        </w:rPr>
        <w:t>In</w:t>
      </w:r>
      <w:r w:rsidR="0012156C">
        <w:rPr>
          <w:rFonts w:ascii="Times New Roman" w:hAnsi="Times New Roman" w:cs="Times New Roman"/>
          <w:b/>
          <w:bCs/>
        </w:rPr>
        <w:t>troduction</w:t>
      </w:r>
    </w:p>
    <w:p w14:paraId="672A1DEF" w14:textId="77777777" w:rsidR="00AF7628" w:rsidRPr="00AA661D" w:rsidRDefault="00AF7628" w:rsidP="00AA661D">
      <w:pPr>
        <w:rPr>
          <w:rFonts w:ascii="Times New Roman" w:hAnsi="Times New Roman" w:cs="Times New Roman"/>
        </w:rPr>
      </w:pPr>
      <w:r w:rsidRPr="00AA661D">
        <w:rPr>
          <w:rFonts w:ascii="Times New Roman" w:hAnsi="Times New Roman" w:cs="Times New Roman"/>
        </w:rPr>
        <w:t>The Technology Ambassadors Program (TAP) is a unique program offered by Georgia Gwinnett College that focuses on service learning and aims to foster student development in the areas of scholarship, leadership, service, and creativity. TAP seeks to engage students from diverse backgrounds, particularly those who are underrepresented in the field of Information Technology.</w:t>
      </w:r>
    </w:p>
    <w:p w14:paraId="55CB5694" w14:textId="77777777" w:rsidR="00AF7628" w:rsidRPr="00AA661D" w:rsidRDefault="00AF7628" w:rsidP="00AA661D">
      <w:pPr>
        <w:rPr>
          <w:rFonts w:ascii="Times New Roman" w:hAnsi="Times New Roman" w:cs="Times New Roman"/>
        </w:rPr>
      </w:pPr>
    </w:p>
    <w:p w14:paraId="095BAE32" w14:textId="53F3C352" w:rsidR="00AF7628" w:rsidRPr="00AA661D" w:rsidRDefault="00AF7628" w:rsidP="00AA661D">
      <w:pPr>
        <w:rPr>
          <w:rFonts w:ascii="Times New Roman" w:hAnsi="Times New Roman" w:cs="Times New Roman"/>
        </w:rPr>
      </w:pPr>
      <w:r w:rsidRPr="00AA661D">
        <w:rPr>
          <w:rFonts w:ascii="Times New Roman" w:hAnsi="Times New Roman" w:cs="Times New Roman"/>
        </w:rPr>
        <w:t xml:space="preserve">As part of this program, students are given the opportunity to work on </w:t>
      </w:r>
      <w:r w:rsidR="00AB58DD">
        <w:rPr>
          <w:rFonts w:ascii="Times New Roman" w:hAnsi="Times New Roman" w:cs="Times New Roman"/>
        </w:rPr>
        <w:t xml:space="preserve">research </w:t>
      </w:r>
      <w:r w:rsidRPr="00AA661D">
        <w:rPr>
          <w:rFonts w:ascii="Times New Roman" w:hAnsi="Times New Roman" w:cs="Times New Roman"/>
        </w:rPr>
        <w:t>projects that are designed to promote technology education among their peers. The students in TAP create demos and interactive workshops that showcase their projects and provide opportunities for their fellow students to engage with the material in a fun and interactive way.</w:t>
      </w:r>
    </w:p>
    <w:p w14:paraId="518A0C7C" w14:textId="380DCC4F" w:rsidR="00AF7628" w:rsidRPr="00AA661D" w:rsidRDefault="00AF7628" w:rsidP="00AA661D">
      <w:pPr>
        <w:rPr>
          <w:rFonts w:ascii="Times New Roman" w:hAnsi="Times New Roman" w:cs="Times New Roman"/>
        </w:rPr>
      </w:pPr>
    </w:p>
    <w:p w14:paraId="2A3BF9EC" w14:textId="38C4EB6B" w:rsidR="00AA17AF" w:rsidRPr="00AA661D" w:rsidRDefault="00AF7628" w:rsidP="00AA661D">
      <w:pPr>
        <w:rPr>
          <w:rFonts w:ascii="Times New Roman" w:hAnsi="Times New Roman" w:cs="Times New Roman"/>
          <w:b/>
          <w:bCs/>
        </w:rPr>
      </w:pPr>
      <w:r w:rsidRPr="00AA661D">
        <w:rPr>
          <w:rFonts w:ascii="Times New Roman" w:hAnsi="Times New Roman" w:cs="Times New Roman"/>
          <w:b/>
          <w:bCs/>
        </w:rPr>
        <w:t>Methods</w:t>
      </w:r>
    </w:p>
    <w:p w14:paraId="22D3E0AB" w14:textId="12FFD687" w:rsidR="00F67B71" w:rsidRDefault="00CB05F0" w:rsidP="00AA661D">
      <w:pPr>
        <w:rPr>
          <w:rFonts w:ascii="Times New Roman" w:hAnsi="Times New Roman" w:cs="Times New Roman"/>
        </w:rPr>
      </w:pPr>
      <w:r>
        <w:rPr>
          <w:rFonts w:ascii="Times New Roman" w:hAnsi="Times New Roman" w:cs="Times New Roman"/>
        </w:rPr>
        <w:t xml:space="preserve">To execute our plan of creating an engaging project </w:t>
      </w:r>
      <w:r w:rsidR="00E15603">
        <w:rPr>
          <w:rFonts w:ascii="Times New Roman" w:hAnsi="Times New Roman" w:cs="Times New Roman"/>
        </w:rPr>
        <w:t>w</w:t>
      </w:r>
      <w:r w:rsidR="004F6A59" w:rsidRPr="00AA661D">
        <w:rPr>
          <w:rFonts w:ascii="Times New Roman" w:hAnsi="Times New Roman" w:cs="Times New Roman"/>
        </w:rPr>
        <w:t xml:space="preserve">e used visual programming tools like </w:t>
      </w:r>
      <w:r w:rsidR="004F6A59">
        <w:rPr>
          <w:rFonts w:ascii="Times New Roman" w:hAnsi="Times New Roman" w:cs="Times New Roman"/>
        </w:rPr>
        <w:t xml:space="preserve">the </w:t>
      </w:r>
      <w:r w:rsidR="004F6A59" w:rsidRPr="00AA661D">
        <w:rPr>
          <w:rFonts w:ascii="Times New Roman" w:hAnsi="Times New Roman" w:cs="Times New Roman"/>
        </w:rPr>
        <w:t xml:space="preserve">Sphero EDU app, which uses a visual block-based coding language based on Scratch to provide a simple interface for programming </w:t>
      </w:r>
      <w:r w:rsidR="004F6A59">
        <w:rPr>
          <w:rFonts w:ascii="Times New Roman" w:hAnsi="Times New Roman" w:cs="Times New Roman"/>
        </w:rPr>
        <w:t xml:space="preserve">Sphero’s </w:t>
      </w:r>
      <w:r w:rsidR="004F6A59" w:rsidRPr="00AA661D">
        <w:rPr>
          <w:rFonts w:ascii="Times New Roman" w:hAnsi="Times New Roman" w:cs="Times New Roman"/>
        </w:rPr>
        <w:t>movements</w:t>
      </w:r>
      <w:r w:rsidR="00406235">
        <w:rPr>
          <w:rFonts w:ascii="Times New Roman" w:hAnsi="Times New Roman" w:cs="Times New Roman"/>
        </w:rPr>
        <w:t xml:space="preserve">. </w:t>
      </w:r>
      <w:r w:rsidR="00C502D0">
        <w:rPr>
          <w:rFonts w:ascii="Times New Roman" w:hAnsi="Times New Roman" w:cs="Times New Roman"/>
        </w:rPr>
        <w:t xml:space="preserve">Our first project was “Robo Dancer” which is where </w:t>
      </w:r>
      <w:r w:rsidR="00215EDB">
        <w:rPr>
          <w:rFonts w:ascii="Times New Roman" w:hAnsi="Times New Roman" w:cs="Times New Roman"/>
        </w:rPr>
        <w:t xml:space="preserve">we used two types of Sphero robots and </w:t>
      </w:r>
      <w:r w:rsidR="00C502D0">
        <w:rPr>
          <w:rFonts w:ascii="Times New Roman" w:hAnsi="Times New Roman" w:cs="Times New Roman"/>
        </w:rPr>
        <w:t xml:space="preserve">coded </w:t>
      </w:r>
      <w:r w:rsidR="00406235">
        <w:rPr>
          <w:rFonts w:ascii="Times New Roman" w:hAnsi="Times New Roman" w:cs="Times New Roman"/>
        </w:rPr>
        <w:t xml:space="preserve">four </w:t>
      </w:r>
      <w:r w:rsidR="00CE0A13">
        <w:rPr>
          <w:rFonts w:ascii="Times New Roman" w:hAnsi="Times New Roman" w:cs="Times New Roman"/>
        </w:rPr>
        <w:t xml:space="preserve">different </w:t>
      </w:r>
      <w:r w:rsidR="00406235">
        <w:rPr>
          <w:rFonts w:ascii="Times New Roman" w:hAnsi="Times New Roman" w:cs="Times New Roman"/>
        </w:rPr>
        <w:t>programs</w:t>
      </w:r>
      <w:r w:rsidR="001559FE">
        <w:rPr>
          <w:rFonts w:ascii="Times New Roman" w:hAnsi="Times New Roman" w:cs="Times New Roman"/>
        </w:rPr>
        <w:t xml:space="preserve"> to </w:t>
      </w:r>
      <w:r w:rsidR="003A01BE">
        <w:rPr>
          <w:rFonts w:ascii="Times New Roman" w:hAnsi="Times New Roman" w:cs="Times New Roman"/>
        </w:rPr>
        <w:t xml:space="preserve">tell a </w:t>
      </w:r>
      <w:r w:rsidR="00DD22BA">
        <w:rPr>
          <w:rFonts w:ascii="Times New Roman" w:hAnsi="Times New Roman" w:cs="Times New Roman"/>
        </w:rPr>
        <w:t xml:space="preserve">love </w:t>
      </w:r>
      <w:r w:rsidR="003A01BE">
        <w:rPr>
          <w:rFonts w:ascii="Times New Roman" w:hAnsi="Times New Roman" w:cs="Times New Roman"/>
        </w:rPr>
        <w:t>story</w:t>
      </w:r>
      <w:r w:rsidR="00BD6B77">
        <w:rPr>
          <w:rFonts w:ascii="Times New Roman" w:hAnsi="Times New Roman" w:cs="Times New Roman"/>
        </w:rPr>
        <w:t xml:space="preserve"> among the </w:t>
      </w:r>
      <w:r w:rsidR="00F31B13">
        <w:rPr>
          <w:rFonts w:ascii="Times New Roman" w:hAnsi="Times New Roman" w:cs="Times New Roman"/>
        </w:rPr>
        <w:t>‘</w:t>
      </w:r>
      <w:r w:rsidR="00BD6B77">
        <w:rPr>
          <w:rFonts w:ascii="Times New Roman" w:hAnsi="Times New Roman" w:cs="Times New Roman"/>
        </w:rPr>
        <w:t>dancers</w:t>
      </w:r>
      <w:r w:rsidR="00F31B13">
        <w:rPr>
          <w:rFonts w:ascii="Times New Roman" w:hAnsi="Times New Roman" w:cs="Times New Roman"/>
        </w:rPr>
        <w:t>’</w:t>
      </w:r>
      <w:r w:rsidR="003A01BE">
        <w:rPr>
          <w:rFonts w:ascii="Times New Roman" w:hAnsi="Times New Roman" w:cs="Times New Roman"/>
        </w:rPr>
        <w:t xml:space="preserve"> through </w:t>
      </w:r>
      <w:r w:rsidR="00DD22BA">
        <w:rPr>
          <w:rFonts w:ascii="Times New Roman" w:hAnsi="Times New Roman" w:cs="Times New Roman"/>
        </w:rPr>
        <w:t>‘dancing’</w:t>
      </w:r>
      <w:r w:rsidR="00D950C4">
        <w:rPr>
          <w:rFonts w:ascii="Times New Roman" w:hAnsi="Times New Roman" w:cs="Times New Roman"/>
        </w:rPr>
        <w:t xml:space="preserve">. Later we </w:t>
      </w:r>
      <w:r w:rsidR="00406235">
        <w:rPr>
          <w:rFonts w:ascii="Times New Roman" w:hAnsi="Times New Roman" w:cs="Times New Roman"/>
        </w:rPr>
        <w:t xml:space="preserve">focused </w:t>
      </w:r>
      <w:r w:rsidR="000E5974">
        <w:rPr>
          <w:rFonts w:ascii="Times New Roman" w:hAnsi="Times New Roman" w:cs="Times New Roman"/>
        </w:rPr>
        <w:t xml:space="preserve">on </w:t>
      </w:r>
      <w:r w:rsidR="00D950C4">
        <w:rPr>
          <w:rFonts w:ascii="Times New Roman" w:hAnsi="Times New Roman" w:cs="Times New Roman"/>
        </w:rPr>
        <w:t>the versatility of Sphero</w:t>
      </w:r>
      <w:r w:rsidR="00107C7F">
        <w:rPr>
          <w:rFonts w:ascii="Times New Roman" w:hAnsi="Times New Roman" w:cs="Times New Roman"/>
        </w:rPr>
        <w:t xml:space="preserve"> </w:t>
      </w:r>
      <w:r w:rsidR="002F4273">
        <w:rPr>
          <w:rFonts w:ascii="Times New Roman" w:hAnsi="Times New Roman" w:cs="Times New Roman"/>
        </w:rPr>
        <w:t xml:space="preserve">by </w:t>
      </w:r>
      <w:r w:rsidR="00107C7F">
        <w:rPr>
          <w:rFonts w:ascii="Times New Roman" w:hAnsi="Times New Roman" w:cs="Times New Roman"/>
        </w:rPr>
        <w:t xml:space="preserve">creating simpler projects that varied </w:t>
      </w:r>
      <w:r w:rsidR="00F91DF7">
        <w:rPr>
          <w:rFonts w:ascii="Times New Roman" w:hAnsi="Times New Roman" w:cs="Times New Roman"/>
        </w:rPr>
        <w:t>with the skills of the community we were trying to reach.</w:t>
      </w:r>
      <w:r w:rsidR="00C211B1">
        <w:rPr>
          <w:rFonts w:ascii="Times New Roman" w:hAnsi="Times New Roman" w:cs="Times New Roman"/>
        </w:rPr>
        <w:t xml:space="preserve"> One such project that demonstrates this best was our </w:t>
      </w:r>
      <w:r w:rsidR="00B51ACA">
        <w:rPr>
          <w:rFonts w:ascii="Times New Roman" w:hAnsi="Times New Roman" w:cs="Times New Roman"/>
        </w:rPr>
        <w:t xml:space="preserve">“Maze Master” where older kids </w:t>
      </w:r>
      <w:r w:rsidR="002B780C">
        <w:rPr>
          <w:rFonts w:ascii="Times New Roman" w:hAnsi="Times New Roman" w:cs="Times New Roman"/>
        </w:rPr>
        <w:t xml:space="preserve">were given blocks of code </w:t>
      </w:r>
      <w:r w:rsidR="002F4273">
        <w:rPr>
          <w:rFonts w:ascii="Times New Roman" w:hAnsi="Times New Roman" w:cs="Times New Roman"/>
        </w:rPr>
        <w:t xml:space="preserve">and </w:t>
      </w:r>
      <w:r w:rsidR="003515FF">
        <w:rPr>
          <w:rFonts w:ascii="Times New Roman" w:hAnsi="Times New Roman" w:cs="Times New Roman"/>
        </w:rPr>
        <w:t>2</w:t>
      </w:r>
      <w:r w:rsidR="002F4273">
        <w:rPr>
          <w:rFonts w:ascii="Times New Roman" w:hAnsi="Times New Roman" w:cs="Times New Roman"/>
        </w:rPr>
        <w:t xml:space="preserve"> minutes </w:t>
      </w:r>
      <w:r w:rsidR="002B780C">
        <w:rPr>
          <w:rFonts w:ascii="Times New Roman" w:hAnsi="Times New Roman" w:cs="Times New Roman"/>
        </w:rPr>
        <w:t>to solve a ma</w:t>
      </w:r>
      <w:r w:rsidR="004F6A59">
        <w:rPr>
          <w:rFonts w:ascii="Times New Roman" w:hAnsi="Times New Roman" w:cs="Times New Roman"/>
        </w:rPr>
        <w:t>z</w:t>
      </w:r>
      <w:r w:rsidR="002B780C">
        <w:rPr>
          <w:rFonts w:ascii="Times New Roman" w:hAnsi="Times New Roman" w:cs="Times New Roman"/>
        </w:rPr>
        <w:t xml:space="preserve">e while younger audiences </w:t>
      </w:r>
      <w:r w:rsidR="004F6A59">
        <w:rPr>
          <w:rFonts w:ascii="Times New Roman" w:hAnsi="Times New Roman" w:cs="Times New Roman"/>
        </w:rPr>
        <w:t>were allowed to manually drive the robot</w:t>
      </w:r>
      <w:r w:rsidR="00AF7628" w:rsidRPr="00AA661D">
        <w:rPr>
          <w:rFonts w:ascii="Times New Roman" w:hAnsi="Times New Roman" w:cs="Times New Roman"/>
        </w:rPr>
        <w:t>.</w:t>
      </w:r>
      <w:r w:rsidR="007626E9">
        <w:rPr>
          <w:rFonts w:ascii="Times New Roman" w:hAnsi="Times New Roman" w:cs="Times New Roman"/>
        </w:rPr>
        <w:t xml:space="preserve"> </w:t>
      </w:r>
      <w:r w:rsidR="00AF7628" w:rsidRPr="00AA661D">
        <w:rPr>
          <w:rFonts w:ascii="Times New Roman" w:hAnsi="Times New Roman" w:cs="Times New Roman"/>
        </w:rPr>
        <w:t>W</w:t>
      </w:r>
      <w:r w:rsidR="00606324">
        <w:rPr>
          <w:rFonts w:ascii="Times New Roman" w:hAnsi="Times New Roman" w:cs="Times New Roman"/>
        </w:rPr>
        <w:t xml:space="preserve">hen conducting our workshops </w:t>
      </w:r>
      <w:r w:rsidR="008954C9">
        <w:rPr>
          <w:rFonts w:ascii="Times New Roman" w:hAnsi="Times New Roman" w:cs="Times New Roman"/>
        </w:rPr>
        <w:t>for</w:t>
      </w:r>
      <w:r w:rsidR="00B21EC4">
        <w:rPr>
          <w:rFonts w:ascii="Times New Roman" w:hAnsi="Times New Roman" w:cs="Times New Roman"/>
        </w:rPr>
        <w:t xml:space="preserve"> </w:t>
      </w:r>
      <w:r w:rsidR="0019472A">
        <w:rPr>
          <w:rFonts w:ascii="Times New Roman" w:hAnsi="Times New Roman" w:cs="Times New Roman"/>
        </w:rPr>
        <w:t>intro-level</w:t>
      </w:r>
      <w:r w:rsidR="00936535">
        <w:rPr>
          <w:rFonts w:ascii="Times New Roman" w:hAnsi="Times New Roman" w:cs="Times New Roman"/>
        </w:rPr>
        <w:t xml:space="preserve"> college</w:t>
      </w:r>
      <w:r w:rsidR="00AF7628" w:rsidRPr="00AA661D">
        <w:rPr>
          <w:rFonts w:ascii="Times New Roman" w:hAnsi="Times New Roman" w:cs="Times New Roman"/>
        </w:rPr>
        <w:t xml:space="preserve"> students </w:t>
      </w:r>
      <w:r w:rsidR="008954C9">
        <w:rPr>
          <w:rFonts w:ascii="Times New Roman" w:hAnsi="Times New Roman" w:cs="Times New Roman"/>
        </w:rPr>
        <w:t xml:space="preserve">we </w:t>
      </w:r>
      <w:r w:rsidR="00AF7628" w:rsidRPr="00AA661D">
        <w:rPr>
          <w:rFonts w:ascii="Times New Roman" w:hAnsi="Times New Roman" w:cs="Times New Roman"/>
        </w:rPr>
        <w:t>encourage</w:t>
      </w:r>
      <w:r w:rsidR="008954C9">
        <w:rPr>
          <w:rFonts w:ascii="Times New Roman" w:hAnsi="Times New Roman" w:cs="Times New Roman"/>
        </w:rPr>
        <w:t>d</w:t>
      </w:r>
      <w:r w:rsidR="00AF7628" w:rsidRPr="00AA661D">
        <w:rPr>
          <w:rFonts w:ascii="Times New Roman" w:hAnsi="Times New Roman" w:cs="Times New Roman"/>
        </w:rPr>
        <w:t xml:space="preserve"> them to explore the </w:t>
      </w:r>
      <w:r w:rsidR="0036460E">
        <w:rPr>
          <w:rFonts w:ascii="Times New Roman" w:hAnsi="Times New Roman" w:cs="Times New Roman"/>
        </w:rPr>
        <w:t xml:space="preserve">various ways </w:t>
      </w:r>
      <w:r w:rsidR="00291358">
        <w:rPr>
          <w:rFonts w:ascii="Times New Roman" w:hAnsi="Times New Roman" w:cs="Times New Roman"/>
        </w:rPr>
        <w:t xml:space="preserve">they believe </w:t>
      </w:r>
      <w:r w:rsidR="0036460E">
        <w:rPr>
          <w:rFonts w:ascii="Times New Roman" w:hAnsi="Times New Roman" w:cs="Times New Roman"/>
        </w:rPr>
        <w:t xml:space="preserve">technology and the arts could overlap. </w:t>
      </w:r>
      <w:r w:rsidR="00A41E15">
        <w:rPr>
          <w:rFonts w:ascii="Times New Roman" w:hAnsi="Times New Roman" w:cs="Times New Roman"/>
        </w:rPr>
        <w:t xml:space="preserve">They were </w:t>
      </w:r>
      <w:r w:rsidR="00A41E15">
        <w:rPr>
          <w:rFonts w:ascii="Times New Roman" w:hAnsi="Times New Roman" w:cs="Times New Roman"/>
        </w:rPr>
        <w:lastRenderedPageBreak/>
        <w:t>presented with opportunit</w:t>
      </w:r>
      <w:r w:rsidR="008954C9">
        <w:rPr>
          <w:rFonts w:ascii="Times New Roman" w:hAnsi="Times New Roman" w:cs="Times New Roman"/>
        </w:rPr>
        <w:t>ies</w:t>
      </w:r>
      <w:r w:rsidR="00A41E15">
        <w:rPr>
          <w:rFonts w:ascii="Times New Roman" w:hAnsi="Times New Roman" w:cs="Times New Roman"/>
        </w:rPr>
        <w:t xml:space="preserve"> to </w:t>
      </w:r>
      <w:r w:rsidR="007F022C">
        <w:rPr>
          <w:rFonts w:ascii="Times New Roman" w:hAnsi="Times New Roman" w:cs="Times New Roman"/>
        </w:rPr>
        <w:t xml:space="preserve">participate in our classes </w:t>
      </w:r>
      <w:r w:rsidR="00BF7BEA">
        <w:rPr>
          <w:rFonts w:ascii="Times New Roman" w:hAnsi="Times New Roman" w:cs="Times New Roman"/>
        </w:rPr>
        <w:t>by using a Sphero robot to code their own mini program</w:t>
      </w:r>
      <w:r w:rsidR="00951CEB">
        <w:rPr>
          <w:rFonts w:ascii="Times New Roman" w:hAnsi="Times New Roman" w:cs="Times New Roman"/>
        </w:rPr>
        <w:t>s</w:t>
      </w:r>
      <w:r w:rsidR="00BF7BEA">
        <w:rPr>
          <w:rFonts w:ascii="Times New Roman" w:hAnsi="Times New Roman" w:cs="Times New Roman"/>
        </w:rPr>
        <w:t xml:space="preserve"> </w:t>
      </w:r>
      <w:r w:rsidR="00951CEB">
        <w:rPr>
          <w:rFonts w:ascii="Times New Roman" w:hAnsi="Times New Roman" w:cs="Times New Roman"/>
        </w:rPr>
        <w:t xml:space="preserve">using </w:t>
      </w:r>
      <w:r w:rsidR="00BF7BEA">
        <w:rPr>
          <w:rFonts w:ascii="Times New Roman" w:hAnsi="Times New Roman" w:cs="Times New Roman"/>
        </w:rPr>
        <w:t>functions</w:t>
      </w:r>
      <w:r w:rsidR="00AE6EAE">
        <w:rPr>
          <w:rFonts w:ascii="Times New Roman" w:hAnsi="Times New Roman" w:cs="Times New Roman"/>
        </w:rPr>
        <w:t>.</w:t>
      </w:r>
    </w:p>
    <w:p w14:paraId="63298CDB" w14:textId="77777777" w:rsidR="00291626" w:rsidRPr="00AA661D" w:rsidRDefault="00291626" w:rsidP="00AA661D">
      <w:pPr>
        <w:rPr>
          <w:rFonts w:ascii="Times New Roman" w:hAnsi="Times New Roman" w:cs="Times New Roman"/>
        </w:rPr>
      </w:pPr>
    </w:p>
    <w:p w14:paraId="119A9287" w14:textId="2F6C7ABF" w:rsidR="00F67B71" w:rsidRDefault="00F67B71" w:rsidP="00AA661D">
      <w:pPr>
        <w:rPr>
          <w:rFonts w:ascii="Times New Roman" w:hAnsi="Times New Roman" w:cs="Times New Roman"/>
          <w:b/>
          <w:bCs/>
        </w:rPr>
      </w:pPr>
      <w:r w:rsidRPr="00AA661D">
        <w:rPr>
          <w:rFonts w:ascii="Times New Roman" w:hAnsi="Times New Roman" w:cs="Times New Roman"/>
          <w:b/>
          <w:bCs/>
        </w:rPr>
        <w:t>Results</w:t>
      </w:r>
    </w:p>
    <w:p w14:paraId="65B47516" w14:textId="378EF46B" w:rsidR="00AC35C8" w:rsidRDefault="00B31EF4" w:rsidP="00B31EF4">
      <w:pPr>
        <w:rPr>
          <w:rFonts w:ascii="Times New Roman" w:hAnsi="Times New Roman" w:cs="Times New Roman"/>
        </w:rPr>
      </w:pPr>
      <w:r w:rsidRPr="00B31EF4">
        <w:rPr>
          <w:rFonts w:ascii="Times New Roman" w:hAnsi="Times New Roman" w:cs="Times New Roman"/>
        </w:rPr>
        <w:t>Positive verbal feedback from participants indicated a desire to pursue further opportunities in technology, such as ITEC classes or TAP programs. One student even approached us to express their interest in joining TAP after our third workshop.</w:t>
      </w:r>
      <w:r w:rsidR="00AE6EAE">
        <w:rPr>
          <w:rFonts w:ascii="Times New Roman" w:hAnsi="Times New Roman" w:cs="Times New Roman"/>
        </w:rPr>
        <w:t xml:space="preserve"> </w:t>
      </w:r>
      <w:r w:rsidRPr="00B31EF4">
        <w:rPr>
          <w:rFonts w:ascii="Times New Roman" w:hAnsi="Times New Roman" w:cs="Times New Roman"/>
        </w:rPr>
        <w:t>Parents at the Atlanta Science Festival were also interested in Sphero, asking where they could get one for their children. At the STARS event, judges recognized our impressive projects and the potential impact of Sphero on the community. Overall, our workshop successfully impacted both our peers and the broader community.</w:t>
      </w:r>
      <w:r w:rsidR="00C276E3">
        <w:rPr>
          <w:rFonts w:ascii="Times New Roman" w:hAnsi="Times New Roman" w:cs="Times New Roman"/>
        </w:rPr>
        <w:t xml:space="preserve"> </w:t>
      </w:r>
    </w:p>
    <w:p w14:paraId="35FDA686" w14:textId="77777777" w:rsidR="00AC35C8" w:rsidRDefault="00AC35C8" w:rsidP="00B31EF4">
      <w:pPr>
        <w:rPr>
          <w:rFonts w:ascii="Times New Roman" w:hAnsi="Times New Roman" w:cs="Times New Roman"/>
        </w:rPr>
      </w:pPr>
    </w:p>
    <w:p w14:paraId="6FADC9B9" w14:textId="782A1EBD" w:rsidR="00F13B56" w:rsidRDefault="00AC35C8" w:rsidP="00B31EF4">
      <w:pPr>
        <w:rPr>
          <w:rFonts w:ascii="Times New Roman" w:hAnsi="Times New Roman" w:cs="Times New Roman"/>
        </w:rPr>
      </w:pPr>
      <w:r>
        <w:rPr>
          <w:rFonts w:ascii="Times New Roman" w:hAnsi="Times New Roman" w:cs="Times New Roman"/>
        </w:rPr>
        <w:t xml:space="preserve">Among all the community outreach </w:t>
      </w:r>
      <w:r w:rsidR="0015144C">
        <w:rPr>
          <w:rFonts w:ascii="Times New Roman" w:hAnsi="Times New Roman" w:cs="Times New Roman"/>
        </w:rPr>
        <w:t>activities</w:t>
      </w:r>
      <w:r>
        <w:rPr>
          <w:rFonts w:ascii="Times New Roman" w:hAnsi="Times New Roman" w:cs="Times New Roman"/>
        </w:rPr>
        <w:t>, we collected pre/post surveys at our workshops. Data show that o</w:t>
      </w:r>
      <w:r w:rsidRPr="00B31EF4">
        <w:rPr>
          <w:rFonts w:ascii="Times New Roman" w:hAnsi="Times New Roman" w:cs="Times New Roman"/>
        </w:rPr>
        <w:t>ur Sphero workshop was effective in increasing knowledge and interest in programming and robotics, especially among underrepresented groups. We collected data through surveys, which showed the impact of the workshop on gender, race, and ethnicity.</w:t>
      </w:r>
    </w:p>
    <w:p w14:paraId="23B9ABD4" w14:textId="6CBA118B" w:rsidR="002F7C64" w:rsidRPr="00B31EF4" w:rsidRDefault="003379A6" w:rsidP="00B31EF4">
      <w:pPr>
        <w:rPr>
          <w:rFonts w:ascii="Times New Roman" w:hAnsi="Times New Roman" w:cs="Times New Roman"/>
        </w:rPr>
      </w:pPr>
      <w:r>
        <w:rPr>
          <w:noProof/>
        </w:rPr>
        <w:drawing>
          <wp:anchor distT="0" distB="0" distL="114300" distR="114300" simplePos="0" relativeHeight="251658240" behindDoc="0" locked="0" layoutInCell="1" allowOverlap="1" wp14:anchorId="2658DA59" wp14:editId="6512B818">
            <wp:simplePos x="0" y="0"/>
            <wp:positionH relativeFrom="column">
              <wp:posOffset>2705493</wp:posOffset>
            </wp:positionH>
            <wp:positionV relativeFrom="paragraph">
              <wp:posOffset>174710</wp:posOffset>
            </wp:positionV>
            <wp:extent cx="3761295" cy="1894788"/>
            <wp:effectExtent l="0" t="0" r="10795" b="10795"/>
            <wp:wrapNone/>
            <wp:docPr id="379112608" name="Chart 2">
              <a:extLst xmlns:a="http://schemas.openxmlformats.org/drawingml/2006/main">
                <a:ext uri="{FF2B5EF4-FFF2-40B4-BE49-F238E27FC236}">
                  <a16:creationId xmlns:a16="http://schemas.microsoft.com/office/drawing/2014/main" id="{7EBCDDB7-8115-09A4-89DB-3FEE8A1B6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ECEF93D" w14:textId="3E19540B" w:rsidR="002F7C64" w:rsidRPr="002F7C64" w:rsidRDefault="002F7C64" w:rsidP="002F7C64">
      <w:pPr>
        <w:rPr>
          <w:rFonts w:ascii="Times New Roman" w:eastAsia="Times New Roman" w:hAnsi="Times New Roman" w:cs="Times New Roman"/>
        </w:rPr>
      </w:pPr>
      <w:r w:rsidRPr="002F7C64">
        <w:rPr>
          <w:rFonts w:ascii="Times New Roman" w:eastAsia="Times New Roman" w:hAnsi="Times New Roman" w:cs="Times New Roman"/>
          <w:noProof/>
        </w:rPr>
        <w:drawing>
          <wp:inline distT="0" distB="0" distL="0" distR="0" wp14:anchorId="081528E8" wp14:editId="6AFF269D">
            <wp:extent cx="2630528" cy="1504122"/>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0037" cy="1566738"/>
                    </a:xfrm>
                    <a:prstGeom prst="rect">
                      <a:avLst/>
                    </a:prstGeom>
                    <a:noFill/>
                    <a:ln>
                      <a:noFill/>
                    </a:ln>
                  </pic:spPr>
                </pic:pic>
              </a:graphicData>
            </a:graphic>
          </wp:inline>
        </w:drawing>
      </w:r>
    </w:p>
    <w:p w14:paraId="58E92A87" w14:textId="4CCB7B97" w:rsidR="00F13B56" w:rsidRDefault="00F13B56" w:rsidP="00AA661D">
      <w:pPr>
        <w:rPr>
          <w:rFonts w:ascii="Times New Roman" w:hAnsi="Times New Roman" w:cs="Times New Roman"/>
          <w:b/>
          <w:bCs/>
        </w:rPr>
      </w:pPr>
    </w:p>
    <w:p w14:paraId="36880159" w14:textId="4CCB7B97" w:rsidR="003379A6" w:rsidRPr="00AA661D" w:rsidRDefault="003379A6" w:rsidP="00AA661D">
      <w:pPr>
        <w:rPr>
          <w:rFonts w:ascii="Times New Roman" w:hAnsi="Times New Roman" w:cs="Times New Roman"/>
          <w:b/>
          <w:bCs/>
        </w:rPr>
      </w:pPr>
    </w:p>
    <w:p w14:paraId="21F63685" w14:textId="15EE5ACA" w:rsidR="006A35DB" w:rsidRDefault="006A35DB" w:rsidP="00AA661D">
      <w:pPr>
        <w:rPr>
          <w:rFonts w:ascii="Times New Roman" w:hAnsi="Times New Roman" w:cs="Times New Roman"/>
          <w:b/>
          <w:bCs/>
        </w:rPr>
      </w:pPr>
      <w:r w:rsidRPr="00AA661D">
        <w:rPr>
          <w:rFonts w:ascii="Times New Roman" w:hAnsi="Times New Roman" w:cs="Times New Roman"/>
          <w:b/>
          <w:bCs/>
        </w:rPr>
        <w:t>Discussion and Conclusion</w:t>
      </w:r>
    </w:p>
    <w:p w14:paraId="1B465D70" w14:textId="3ACCDC89" w:rsidR="00AA661D" w:rsidRPr="00AA661D" w:rsidRDefault="00AA661D" w:rsidP="00AA661D">
      <w:pPr>
        <w:rPr>
          <w:rFonts w:ascii="Times New Roman" w:hAnsi="Times New Roman" w:cs="Times New Roman"/>
        </w:rPr>
      </w:pPr>
      <w:r w:rsidRPr="00AA661D">
        <w:rPr>
          <w:rFonts w:ascii="Times New Roman" w:hAnsi="Times New Roman" w:cs="Times New Roman"/>
        </w:rPr>
        <w:t xml:space="preserve">Based on the results of our study, we have arrived at the conclusion that the participants in our program not only enjoyed the process of learning new technologies but also gained a </w:t>
      </w:r>
      <w:r w:rsidR="00C17AB3">
        <w:rPr>
          <w:rFonts w:ascii="Times New Roman" w:hAnsi="Times New Roman" w:cs="Times New Roman"/>
        </w:rPr>
        <w:t>good</w:t>
      </w:r>
      <w:r w:rsidR="00C17AB3" w:rsidRPr="00AA661D">
        <w:rPr>
          <w:rFonts w:ascii="Times New Roman" w:hAnsi="Times New Roman" w:cs="Times New Roman"/>
        </w:rPr>
        <w:t xml:space="preserve"> </w:t>
      </w:r>
      <w:r w:rsidRPr="00AA661D">
        <w:rPr>
          <w:rFonts w:ascii="Times New Roman" w:hAnsi="Times New Roman" w:cs="Times New Roman"/>
        </w:rPr>
        <w:t>understanding of fundamental programming concepts</w:t>
      </w:r>
      <w:r w:rsidR="0072796A">
        <w:rPr>
          <w:rFonts w:ascii="Times New Roman" w:hAnsi="Times New Roman" w:cs="Times New Roman"/>
        </w:rPr>
        <w:t xml:space="preserve"> (maybe more specific - functions)</w:t>
      </w:r>
      <w:r w:rsidRPr="00AA661D">
        <w:rPr>
          <w:rFonts w:ascii="Times New Roman" w:hAnsi="Times New Roman" w:cs="Times New Roman"/>
        </w:rPr>
        <w:t>. Additionally, we observed that our participants were able to apply their newfound knowledge and skills in practical ways, such as building and programming their own robots. We are thrilled to have had the opportunity to spark an interest in the STEM field among our participants, and we hope that this experience will encourage them to pursue further exploration and education in related subjects.</w:t>
      </w:r>
    </w:p>
    <w:p w14:paraId="741DB126" w14:textId="77777777" w:rsidR="00AA661D" w:rsidRPr="00AA661D" w:rsidRDefault="00AA661D" w:rsidP="00AA661D">
      <w:pPr>
        <w:rPr>
          <w:rFonts w:ascii="Times New Roman" w:hAnsi="Times New Roman" w:cs="Times New Roman"/>
          <w:b/>
          <w:bCs/>
        </w:rPr>
      </w:pPr>
    </w:p>
    <w:p w14:paraId="4A07530A" w14:textId="273ED01A" w:rsidR="006A35DB" w:rsidRDefault="006A35DB" w:rsidP="00AA661D">
      <w:pPr>
        <w:rPr>
          <w:rFonts w:ascii="Times New Roman" w:hAnsi="Times New Roman" w:cs="Times New Roman"/>
          <w:b/>
          <w:bCs/>
        </w:rPr>
      </w:pPr>
      <w:r w:rsidRPr="00AA661D">
        <w:rPr>
          <w:rFonts w:ascii="Times New Roman" w:hAnsi="Times New Roman" w:cs="Times New Roman"/>
          <w:b/>
          <w:bCs/>
        </w:rPr>
        <w:t>References</w:t>
      </w:r>
    </w:p>
    <w:p w14:paraId="2611EA46" w14:textId="63743C02" w:rsidR="00506FBD" w:rsidRPr="0097337B" w:rsidRDefault="00AA661D" w:rsidP="0097337B">
      <w:pPr>
        <w:ind w:left="720"/>
        <w:rPr>
          <w:rFonts w:ascii="Times New Roman" w:hAnsi="Times New Roman" w:cs="Times New Roman"/>
          <w:color w:val="0563C1" w:themeColor="hyperlink"/>
          <w:u w:val="single"/>
        </w:rPr>
      </w:pPr>
      <w:r w:rsidRPr="00AA661D">
        <w:rPr>
          <w:rFonts w:ascii="Times New Roman" w:hAnsi="Times New Roman" w:cs="Times New Roman"/>
        </w:rPr>
        <w:t xml:space="preserve">Sphero - </w:t>
      </w:r>
      <w:hyperlink r:id="rId10" w:history="1">
        <w:r w:rsidR="00F13B56" w:rsidRPr="00F13B56">
          <w:rPr>
            <w:rStyle w:val="Hyperlink"/>
            <w:rFonts w:ascii="Times New Roman" w:hAnsi="Times New Roman" w:cs="Times New Roman"/>
          </w:rPr>
          <w:t>https://sphero.com/</w:t>
        </w:r>
      </w:hyperlink>
    </w:p>
    <w:p w14:paraId="059A22B6" w14:textId="77777777" w:rsidR="006A35DB" w:rsidRPr="00AA661D" w:rsidRDefault="006A35DB" w:rsidP="00AA661D">
      <w:pPr>
        <w:rPr>
          <w:rFonts w:ascii="Times New Roman" w:hAnsi="Times New Roman" w:cs="Times New Roman"/>
          <w:b/>
          <w:bCs/>
        </w:rPr>
      </w:pPr>
    </w:p>
    <w:p w14:paraId="67084232" w14:textId="01D9C0CC" w:rsidR="00F67B71" w:rsidRPr="00AA661D" w:rsidRDefault="00F67B71" w:rsidP="00AA661D">
      <w:pPr>
        <w:rPr>
          <w:rFonts w:ascii="Times New Roman" w:hAnsi="Times New Roman" w:cs="Times New Roman"/>
          <w:b/>
          <w:bCs/>
        </w:rPr>
      </w:pPr>
      <w:r w:rsidRPr="00AA661D">
        <w:rPr>
          <w:rFonts w:ascii="Times New Roman" w:hAnsi="Times New Roman" w:cs="Times New Roman"/>
          <w:b/>
          <w:bCs/>
        </w:rPr>
        <w:t>Acknowledgements</w:t>
      </w:r>
    </w:p>
    <w:p w14:paraId="15F7D08A" w14:textId="02BDB335" w:rsidR="00F67B71" w:rsidRDefault="00F67B71" w:rsidP="00AA661D">
      <w:pPr>
        <w:rPr>
          <w:rFonts w:ascii="Times New Roman" w:hAnsi="Times New Roman" w:cs="Times New Roman"/>
        </w:rPr>
      </w:pPr>
      <w:r w:rsidRPr="00AA661D">
        <w:rPr>
          <w:rFonts w:ascii="Times New Roman" w:hAnsi="Times New Roman" w:cs="Times New Roman"/>
        </w:rPr>
        <w:t>We are grateful for the support and resources provided by the STARS Computing Corps, the Georgia Gwinnett College Technology Ambassador Program committee, and the School of Science and Technology</w:t>
      </w:r>
      <w:r w:rsidR="006A35DB" w:rsidRPr="00AA661D">
        <w:rPr>
          <w:rFonts w:ascii="Times New Roman" w:hAnsi="Times New Roman" w:cs="Times New Roman"/>
        </w:rPr>
        <w:t>.</w:t>
      </w:r>
    </w:p>
    <w:p w14:paraId="75F68C58" w14:textId="77777777" w:rsidR="00AE6EAE" w:rsidRPr="00AA661D" w:rsidRDefault="00AE6EAE" w:rsidP="00AA661D">
      <w:pPr>
        <w:rPr>
          <w:rFonts w:ascii="Times New Roman" w:hAnsi="Times New Roman" w:cs="Times New Roman"/>
        </w:rPr>
      </w:pPr>
    </w:p>
    <w:p w14:paraId="16789610" w14:textId="5D1993D3" w:rsidR="00AF7628" w:rsidRPr="00AA661D" w:rsidRDefault="00F67B71" w:rsidP="00AA661D">
      <w:pPr>
        <w:rPr>
          <w:rFonts w:ascii="Times New Roman" w:hAnsi="Times New Roman" w:cs="Times New Roman"/>
        </w:rPr>
      </w:pPr>
      <w:r w:rsidRPr="00AA661D">
        <w:rPr>
          <w:rFonts w:ascii="Times New Roman" w:hAnsi="Times New Roman" w:cs="Times New Roman"/>
        </w:rPr>
        <w:lastRenderedPageBreak/>
        <w:t xml:space="preserve">We would like to express our heartfelt appreciation to Dr. </w:t>
      </w:r>
      <w:r w:rsidR="006A35DB" w:rsidRPr="00AA661D">
        <w:rPr>
          <w:rFonts w:ascii="Times New Roman" w:hAnsi="Times New Roman" w:cs="Times New Roman"/>
        </w:rPr>
        <w:t>Xin Xu</w:t>
      </w:r>
      <w:r w:rsidRPr="00AA661D">
        <w:rPr>
          <w:rFonts w:ascii="Times New Roman" w:hAnsi="Times New Roman" w:cs="Times New Roman"/>
        </w:rPr>
        <w:t xml:space="preserve"> and Dr. </w:t>
      </w:r>
      <w:r w:rsidR="006A35DB" w:rsidRPr="00AA661D">
        <w:rPr>
          <w:rFonts w:ascii="Times New Roman" w:hAnsi="Times New Roman" w:cs="Times New Roman"/>
        </w:rPr>
        <w:t>Wei Jin</w:t>
      </w:r>
      <w:r w:rsidRPr="00AA661D">
        <w:rPr>
          <w:rFonts w:ascii="Times New Roman" w:hAnsi="Times New Roman" w:cs="Times New Roman"/>
        </w:rPr>
        <w:t xml:space="preserve"> for serving as our professors and mentors throughout the </w:t>
      </w:r>
      <w:r w:rsidR="006A35DB" w:rsidRPr="00AA661D">
        <w:rPr>
          <w:rFonts w:ascii="Times New Roman" w:hAnsi="Times New Roman" w:cs="Times New Roman"/>
        </w:rPr>
        <w:t>process</w:t>
      </w:r>
      <w:r w:rsidRPr="00AA661D">
        <w:rPr>
          <w:rFonts w:ascii="Times New Roman" w:hAnsi="Times New Roman" w:cs="Times New Roman"/>
        </w:rPr>
        <w:t xml:space="preserve">. Their guidance, encouragement, and support helped us to enhance our teamwork, communication, presentation, and technical skills, and enabled us to achieve our goals in creating an innovative and impactful project. We could not have done this without their help and </w:t>
      </w:r>
      <w:r w:rsidR="007626E9" w:rsidRPr="00AA661D">
        <w:rPr>
          <w:rFonts w:ascii="Times New Roman" w:hAnsi="Times New Roman" w:cs="Times New Roman"/>
        </w:rPr>
        <w:t>guidance and</w:t>
      </w:r>
      <w:r w:rsidRPr="00AA661D">
        <w:rPr>
          <w:rFonts w:ascii="Times New Roman" w:hAnsi="Times New Roman" w:cs="Times New Roman"/>
        </w:rPr>
        <w:t xml:space="preserve"> are grateful for their dedication and commitment to our success</w:t>
      </w:r>
      <w:r w:rsidR="002F7C64">
        <w:rPr>
          <w:rFonts w:ascii="Times New Roman" w:hAnsi="Times New Roman" w:cs="Times New Roman"/>
        </w:rPr>
        <w:t>.</w:t>
      </w:r>
    </w:p>
    <w:sectPr w:rsidR="00AF7628" w:rsidRPr="00AA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25DA"/>
    <w:multiLevelType w:val="hybridMultilevel"/>
    <w:tmpl w:val="B70E2F7A"/>
    <w:lvl w:ilvl="0" w:tplc="CE0299B2">
      <w:start w:val="1"/>
      <w:numFmt w:val="decimal"/>
      <w:lvlText w:val="%1."/>
      <w:lvlJc w:val="left"/>
      <w:pPr>
        <w:tabs>
          <w:tab w:val="num" w:pos="720"/>
        </w:tabs>
        <w:ind w:left="720" w:hanging="360"/>
      </w:pPr>
    </w:lvl>
    <w:lvl w:ilvl="1" w:tplc="DC401C2E" w:tentative="1">
      <w:start w:val="1"/>
      <w:numFmt w:val="decimal"/>
      <w:lvlText w:val="%2."/>
      <w:lvlJc w:val="left"/>
      <w:pPr>
        <w:tabs>
          <w:tab w:val="num" w:pos="1440"/>
        </w:tabs>
        <w:ind w:left="1440" w:hanging="360"/>
      </w:pPr>
    </w:lvl>
    <w:lvl w:ilvl="2" w:tplc="77BE4D9E" w:tentative="1">
      <w:start w:val="1"/>
      <w:numFmt w:val="decimal"/>
      <w:lvlText w:val="%3."/>
      <w:lvlJc w:val="left"/>
      <w:pPr>
        <w:tabs>
          <w:tab w:val="num" w:pos="2160"/>
        </w:tabs>
        <w:ind w:left="2160" w:hanging="360"/>
      </w:pPr>
    </w:lvl>
    <w:lvl w:ilvl="3" w:tplc="269C8CB0" w:tentative="1">
      <w:start w:val="1"/>
      <w:numFmt w:val="decimal"/>
      <w:lvlText w:val="%4."/>
      <w:lvlJc w:val="left"/>
      <w:pPr>
        <w:tabs>
          <w:tab w:val="num" w:pos="2880"/>
        </w:tabs>
        <w:ind w:left="2880" w:hanging="360"/>
      </w:pPr>
    </w:lvl>
    <w:lvl w:ilvl="4" w:tplc="CC0C8640" w:tentative="1">
      <w:start w:val="1"/>
      <w:numFmt w:val="decimal"/>
      <w:lvlText w:val="%5."/>
      <w:lvlJc w:val="left"/>
      <w:pPr>
        <w:tabs>
          <w:tab w:val="num" w:pos="3600"/>
        </w:tabs>
        <w:ind w:left="3600" w:hanging="360"/>
      </w:pPr>
    </w:lvl>
    <w:lvl w:ilvl="5" w:tplc="CEA8AD6E" w:tentative="1">
      <w:start w:val="1"/>
      <w:numFmt w:val="decimal"/>
      <w:lvlText w:val="%6."/>
      <w:lvlJc w:val="left"/>
      <w:pPr>
        <w:tabs>
          <w:tab w:val="num" w:pos="4320"/>
        </w:tabs>
        <w:ind w:left="4320" w:hanging="360"/>
      </w:pPr>
    </w:lvl>
    <w:lvl w:ilvl="6" w:tplc="FAF4FCD0" w:tentative="1">
      <w:start w:val="1"/>
      <w:numFmt w:val="decimal"/>
      <w:lvlText w:val="%7."/>
      <w:lvlJc w:val="left"/>
      <w:pPr>
        <w:tabs>
          <w:tab w:val="num" w:pos="5040"/>
        </w:tabs>
        <w:ind w:left="5040" w:hanging="360"/>
      </w:pPr>
    </w:lvl>
    <w:lvl w:ilvl="7" w:tplc="46685DCA" w:tentative="1">
      <w:start w:val="1"/>
      <w:numFmt w:val="decimal"/>
      <w:lvlText w:val="%8."/>
      <w:lvlJc w:val="left"/>
      <w:pPr>
        <w:tabs>
          <w:tab w:val="num" w:pos="5760"/>
        </w:tabs>
        <w:ind w:left="5760" w:hanging="360"/>
      </w:pPr>
    </w:lvl>
    <w:lvl w:ilvl="8" w:tplc="A26CA4FE" w:tentative="1">
      <w:start w:val="1"/>
      <w:numFmt w:val="decimal"/>
      <w:lvlText w:val="%9."/>
      <w:lvlJc w:val="left"/>
      <w:pPr>
        <w:tabs>
          <w:tab w:val="num" w:pos="6480"/>
        </w:tabs>
        <w:ind w:left="6480" w:hanging="360"/>
      </w:pPr>
    </w:lvl>
  </w:abstractNum>
  <w:num w:numId="1" w16cid:durableId="54101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0B"/>
    <w:rsid w:val="00037B89"/>
    <w:rsid w:val="0006669A"/>
    <w:rsid w:val="00070485"/>
    <w:rsid w:val="00083480"/>
    <w:rsid w:val="00092FAD"/>
    <w:rsid w:val="000B3DFC"/>
    <w:rsid w:val="000B4B8F"/>
    <w:rsid w:val="000C6249"/>
    <w:rsid w:val="000C7FBC"/>
    <w:rsid w:val="000D2DAA"/>
    <w:rsid w:val="000D6E00"/>
    <w:rsid w:val="000E2B31"/>
    <w:rsid w:val="000E5974"/>
    <w:rsid w:val="00106594"/>
    <w:rsid w:val="00107C7F"/>
    <w:rsid w:val="00113623"/>
    <w:rsid w:val="0012156C"/>
    <w:rsid w:val="00131AEC"/>
    <w:rsid w:val="00147494"/>
    <w:rsid w:val="0015144C"/>
    <w:rsid w:val="001559FE"/>
    <w:rsid w:val="00182C5D"/>
    <w:rsid w:val="0019472A"/>
    <w:rsid w:val="001C5548"/>
    <w:rsid w:val="001C577E"/>
    <w:rsid w:val="001F58EA"/>
    <w:rsid w:val="00215EDB"/>
    <w:rsid w:val="002227AE"/>
    <w:rsid w:val="00243D9F"/>
    <w:rsid w:val="00246B3C"/>
    <w:rsid w:val="00257B4A"/>
    <w:rsid w:val="002804AE"/>
    <w:rsid w:val="00290DC7"/>
    <w:rsid w:val="00291358"/>
    <w:rsid w:val="00291626"/>
    <w:rsid w:val="002963E9"/>
    <w:rsid w:val="002A7475"/>
    <w:rsid w:val="002B0008"/>
    <w:rsid w:val="002B780C"/>
    <w:rsid w:val="002C6D85"/>
    <w:rsid w:val="002E0713"/>
    <w:rsid w:val="002F4273"/>
    <w:rsid w:val="002F7C64"/>
    <w:rsid w:val="003379A6"/>
    <w:rsid w:val="00337E0B"/>
    <w:rsid w:val="003515FF"/>
    <w:rsid w:val="00355178"/>
    <w:rsid w:val="003638E1"/>
    <w:rsid w:val="0036460E"/>
    <w:rsid w:val="003760A0"/>
    <w:rsid w:val="00376FC9"/>
    <w:rsid w:val="0038275E"/>
    <w:rsid w:val="0038600F"/>
    <w:rsid w:val="003A01BE"/>
    <w:rsid w:val="003D2B0A"/>
    <w:rsid w:val="003D33BB"/>
    <w:rsid w:val="003D353E"/>
    <w:rsid w:val="003D53C4"/>
    <w:rsid w:val="003F4895"/>
    <w:rsid w:val="003F65DD"/>
    <w:rsid w:val="0040112D"/>
    <w:rsid w:val="0040262C"/>
    <w:rsid w:val="004047F3"/>
    <w:rsid w:val="00406235"/>
    <w:rsid w:val="004413B9"/>
    <w:rsid w:val="004529E6"/>
    <w:rsid w:val="004917E8"/>
    <w:rsid w:val="004B6C36"/>
    <w:rsid w:val="004D3975"/>
    <w:rsid w:val="004E06EE"/>
    <w:rsid w:val="004E4706"/>
    <w:rsid w:val="004F6A59"/>
    <w:rsid w:val="00506FBD"/>
    <w:rsid w:val="005212A8"/>
    <w:rsid w:val="0052209B"/>
    <w:rsid w:val="00545851"/>
    <w:rsid w:val="00552542"/>
    <w:rsid w:val="005564E9"/>
    <w:rsid w:val="005A325A"/>
    <w:rsid w:val="005B32D1"/>
    <w:rsid w:val="005D783C"/>
    <w:rsid w:val="005F5E81"/>
    <w:rsid w:val="006012E5"/>
    <w:rsid w:val="00606324"/>
    <w:rsid w:val="00612EF9"/>
    <w:rsid w:val="00655823"/>
    <w:rsid w:val="00685AFA"/>
    <w:rsid w:val="006A35DB"/>
    <w:rsid w:val="006C46EC"/>
    <w:rsid w:val="006C52B7"/>
    <w:rsid w:val="006C7467"/>
    <w:rsid w:val="006E2628"/>
    <w:rsid w:val="00707417"/>
    <w:rsid w:val="00715E24"/>
    <w:rsid w:val="0072796A"/>
    <w:rsid w:val="007626E9"/>
    <w:rsid w:val="0079739B"/>
    <w:rsid w:val="007C24B9"/>
    <w:rsid w:val="007C2AA2"/>
    <w:rsid w:val="007C7B03"/>
    <w:rsid w:val="007D2D94"/>
    <w:rsid w:val="007F022C"/>
    <w:rsid w:val="007F7505"/>
    <w:rsid w:val="00803615"/>
    <w:rsid w:val="008057B3"/>
    <w:rsid w:val="00813B9A"/>
    <w:rsid w:val="00813EB8"/>
    <w:rsid w:val="008157C2"/>
    <w:rsid w:val="00823624"/>
    <w:rsid w:val="00823EDC"/>
    <w:rsid w:val="00824546"/>
    <w:rsid w:val="00841E0F"/>
    <w:rsid w:val="00884102"/>
    <w:rsid w:val="00884338"/>
    <w:rsid w:val="008954C9"/>
    <w:rsid w:val="008B683E"/>
    <w:rsid w:val="008B70BE"/>
    <w:rsid w:val="008F68BC"/>
    <w:rsid w:val="009169BE"/>
    <w:rsid w:val="009336D4"/>
    <w:rsid w:val="00936535"/>
    <w:rsid w:val="00951CEB"/>
    <w:rsid w:val="00954910"/>
    <w:rsid w:val="00964CE1"/>
    <w:rsid w:val="0097337B"/>
    <w:rsid w:val="00975434"/>
    <w:rsid w:val="009A3EFE"/>
    <w:rsid w:val="009B7ACE"/>
    <w:rsid w:val="009C65FC"/>
    <w:rsid w:val="009D4AD7"/>
    <w:rsid w:val="009E0306"/>
    <w:rsid w:val="009F3749"/>
    <w:rsid w:val="00A11F9C"/>
    <w:rsid w:val="00A128E6"/>
    <w:rsid w:val="00A13586"/>
    <w:rsid w:val="00A2179C"/>
    <w:rsid w:val="00A313CB"/>
    <w:rsid w:val="00A41E15"/>
    <w:rsid w:val="00A67E32"/>
    <w:rsid w:val="00AA17AF"/>
    <w:rsid w:val="00AA4B9C"/>
    <w:rsid w:val="00AA661D"/>
    <w:rsid w:val="00AB1253"/>
    <w:rsid w:val="00AB58DD"/>
    <w:rsid w:val="00AC0FCB"/>
    <w:rsid w:val="00AC35C8"/>
    <w:rsid w:val="00AC4C6E"/>
    <w:rsid w:val="00AE6EAE"/>
    <w:rsid w:val="00AF0DC2"/>
    <w:rsid w:val="00AF7628"/>
    <w:rsid w:val="00B21EC4"/>
    <w:rsid w:val="00B31EF4"/>
    <w:rsid w:val="00B51ACA"/>
    <w:rsid w:val="00B63E82"/>
    <w:rsid w:val="00B64CD1"/>
    <w:rsid w:val="00BC78D6"/>
    <w:rsid w:val="00BD6B77"/>
    <w:rsid w:val="00BE2741"/>
    <w:rsid w:val="00BF7BEA"/>
    <w:rsid w:val="00C05309"/>
    <w:rsid w:val="00C11573"/>
    <w:rsid w:val="00C17AB3"/>
    <w:rsid w:val="00C211B1"/>
    <w:rsid w:val="00C271B0"/>
    <w:rsid w:val="00C276E3"/>
    <w:rsid w:val="00C502D0"/>
    <w:rsid w:val="00C63DB5"/>
    <w:rsid w:val="00C70785"/>
    <w:rsid w:val="00C80ABF"/>
    <w:rsid w:val="00CB05F0"/>
    <w:rsid w:val="00CE0A13"/>
    <w:rsid w:val="00CE6C3C"/>
    <w:rsid w:val="00CF515C"/>
    <w:rsid w:val="00D11752"/>
    <w:rsid w:val="00D307DB"/>
    <w:rsid w:val="00D44F87"/>
    <w:rsid w:val="00D452FC"/>
    <w:rsid w:val="00D50C06"/>
    <w:rsid w:val="00D950C4"/>
    <w:rsid w:val="00DA726C"/>
    <w:rsid w:val="00DD22BA"/>
    <w:rsid w:val="00DE4C1F"/>
    <w:rsid w:val="00E15603"/>
    <w:rsid w:val="00E22A75"/>
    <w:rsid w:val="00E4319E"/>
    <w:rsid w:val="00E859A5"/>
    <w:rsid w:val="00ED554A"/>
    <w:rsid w:val="00F03016"/>
    <w:rsid w:val="00F05D6D"/>
    <w:rsid w:val="00F13B56"/>
    <w:rsid w:val="00F31B13"/>
    <w:rsid w:val="00F67B71"/>
    <w:rsid w:val="00F81BA3"/>
    <w:rsid w:val="00F91DF7"/>
    <w:rsid w:val="00F9389A"/>
    <w:rsid w:val="00FA2CA0"/>
    <w:rsid w:val="00FB2BAB"/>
    <w:rsid w:val="00FC2DE5"/>
    <w:rsid w:val="00FE5C41"/>
    <w:rsid w:val="00FF13F6"/>
    <w:rsid w:val="47DDB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6AFE"/>
  <w15:chartTrackingRefBased/>
  <w15:docId w15:val="{DA98DCF2-6195-4103-9A11-E0D51969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338"/>
    <w:rPr>
      <w:color w:val="0563C1" w:themeColor="hyperlink"/>
      <w:u w:val="single"/>
    </w:rPr>
  </w:style>
  <w:style w:type="character" w:styleId="UnresolvedMention">
    <w:name w:val="Unresolved Mention"/>
    <w:basedOn w:val="DefaultParagraphFont"/>
    <w:uiPriority w:val="99"/>
    <w:semiHidden/>
    <w:unhideWhenUsed/>
    <w:rsid w:val="00884338"/>
    <w:rPr>
      <w:color w:val="605E5C"/>
      <w:shd w:val="clear" w:color="auto" w:fill="E1DFDD"/>
    </w:rPr>
  </w:style>
  <w:style w:type="character" w:styleId="FollowedHyperlink">
    <w:name w:val="FollowedHyperlink"/>
    <w:basedOn w:val="DefaultParagraphFont"/>
    <w:uiPriority w:val="99"/>
    <w:semiHidden/>
    <w:unhideWhenUsed/>
    <w:rsid w:val="00BE2741"/>
    <w:rPr>
      <w:color w:val="954F72" w:themeColor="followedHyperlink"/>
      <w:u w:val="single"/>
    </w:rPr>
  </w:style>
  <w:style w:type="paragraph" w:styleId="ListParagraph">
    <w:name w:val="List Paragraph"/>
    <w:basedOn w:val="Normal"/>
    <w:uiPriority w:val="34"/>
    <w:qFormat/>
    <w:rsid w:val="005A325A"/>
    <w:pPr>
      <w:ind w:left="720"/>
      <w:contextualSpacing/>
    </w:pPr>
  </w:style>
  <w:style w:type="paragraph" w:styleId="BalloonText">
    <w:name w:val="Balloon Text"/>
    <w:basedOn w:val="Normal"/>
    <w:link w:val="BalloonTextChar"/>
    <w:uiPriority w:val="99"/>
    <w:semiHidden/>
    <w:unhideWhenUsed/>
    <w:rsid w:val="00131A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AEC"/>
    <w:rPr>
      <w:rFonts w:ascii="Segoe UI" w:hAnsi="Segoe UI" w:cs="Segoe UI"/>
      <w:sz w:val="18"/>
      <w:szCs w:val="18"/>
    </w:rPr>
  </w:style>
  <w:style w:type="character" w:styleId="CommentReference">
    <w:name w:val="annotation reference"/>
    <w:basedOn w:val="DefaultParagraphFont"/>
    <w:uiPriority w:val="99"/>
    <w:semiHidden/>
    <w:unhideWhenUsed/>
    <w:rsid w:val="00D44F87"/>
    <w:rPr>
      <w:sz w:val="16"/>
      <w:szCs w:val="16"/>
    </w:rPr>
  </w:style>
  <w:style w:type="paragraph" w:styleId="CommentText">
    <w:name w:val="annotation text"/>
    <w:basedOn w:val="Normal"/>
    <w:link w:val="CommentTextChar"/>
    <w:uiPriority w:val="99"/>
    <w:semiHidden/>
    <w:unhideWhenUsed/>
    <w:rsid w:val="00D44F87"/>
    <w:rPr>
      <w:sz w:val="20"/>
      <w:szCs w:val="20"/>
    </w:rPr>
  </w:style>
  <w:style w:type="character" w:customStyle="1" w:styleId="CommentTextChar">
    <w:name w:val="Comment Text Char"/>
    <w:basedOn w:val="DefaultParagraphFont"/>
    <w:link w:val="CommentText"/>
    <w:uiPriority w:val="99"/>
    <w:semiHidden/>
    <w:rsid w:val="00D44F87"/>
    <w:rPr>
      <w:sz w:val="20"/>
      <w:szCs w:val="20"/>
    </w:rPr>
  </w:style>
  <w:style w:type="paragraph" w:styleId="CommentSubject">
    <w:name w:val="annotation subject"/>
    <w:basedOn w:val="CommentText"/>
    <w:next w:val="CommentText"/>
    <w:link w:val="CommentSubjectChar"/>
    <w:uiPriority w:val="99"/>
    <w:semiHidden/>
    <w:unhideWhenUsed/>
    <w:rsid w:val="00D44F87"/>
    <w:rPr>
      <w:b/>
      <w:bCs/>
    </w:rPr>
  </w:style>
  <w:style w:type="character" w:customStyle="1" w:styleId="CommentSubjectChar">
    <w:name w:val="Comment Subject Char"/>
    <w:basedOn w:val="CommentTextChar"/>
    <w:link w:val="CommentSubject"/>
    <w:uiPriority w:val="99"/>
    <w:semiHidden/>
    <w:rsid w:val="00D44F87"/>
    <w:rPr>
      <w:b/>
      <w:bCs/>
      <w:sz w:val="20"/>
      <w:szCs w:val="20"/>
    </w:rPr>
  </w:style>
  <w:style w:type="paragraph" w:styleId="Revision">
    <w:name w:val="Revision"/>
    <w:hidden/>
    <w:uiPriority w:val="99"/>
    <w:semiHidden/>
    <w:rsid w:val="0055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1482">
      <w:bodyDiv w:val="1"/>
      <w:marLeft w:val="0"/>
      <w:marRight w:val="0"/>
      <w:marTop w:val="0"/>
      <w:marBottom w:val="0"/>
      <w:divBdr>
        <w:top w:val="none" w:sz="0" w:space="0" w:color="auto"/>
        <w:left w:val="none" w:sz="0" w:space="0" w:color="auto"/>
        <w:bottom w:val="none" w:sz="0" w:space="0" w:color="auto"/>
        <w:right w:val="none" w:sz="0" w:space="0" w:color="auto"/>
      </w:divBdr>
    </w:div>
    <w:div w:id="198052655">
      <w:bodyDiv w:val="1"/>
      <w:marLeft w:val="0"/>
      <w:marRight w:val="0"/>
      <w:marTop w:val="0"/>
      <w:marBottom w:val="0"/>
      <w:divBdr>
        <w:top w:val="none" w:sz="0" w:space="0" w:color="auto"/>
        <w:left w:val="none" w:sz="0" w:space="0" w:color="auto"/>
        <w:bottom w:val="none" w:sz="0" w:space="0" w:color="auto"/>
        <w:right w:val="none" w:sz="0" w:space="0" w:color="auto"/>
      </w:divBdr>
    </w:div>
    <w:div w:id="350880351">
      <w:bodyDiv w:val="1"/>
      <w:marLeft w:val="0"/>
      <w:marRight w:val="0"/>
      <w:marTop w:val="0"/>
      <w:marBottom w:val="0"/>
      <w:divBdr>
        <w:top w:val="none" w:sz="0" w:space="0" w:color="auto"/>
        <w:left w:val="none" w:sz="0" w:space="0" w:color="auto"/>
        <w:bottom w:val="none" w:sz="0" w:space="0" w:color="auto"/>
        <w:right w:val="none" w:sz="0" w:space="0" w:color="auto"/>
      </w:divBdr>
    </w:div>
    <w:div w:id="471293042">
      <w:bodyDiv w:val="1"/>
      <w:marLeft w:val="0"/>
      <w:marRight w:val="0"/>
      <w:marTop w:val="0"/>
      <w:marBottom w:val="0"/>
      <w:divBdr>
        <w:top w:val="none" w:sz="0" w:space="0" w:color="auto"/>
        <w:left w:val="none" w:sz="0" w:space="0" w:color="auto"/>
        <w:bottom w:val="none" w:sz="0" w:space="0" w:color="auto"/>
        <w:right w:val="none" w:sz="0" w:space="0" w:color="auto"/>
      </w:divBdr>
    </w:div>
    <w:div w:id="622007305">
      <w:bodyDiv w:val="1"/>
      <w:marLeft w:val="0"/>
      <w:marRight w:val="0"/>
      <w:marTop w:val="0"/>
      <w:marBottom w:val="0"/>
      <w:divBdr>
        <w:top w:val="none" w:sz="0" w:space="0" w:color="auto"/>
        <w:left w:val="none" w:sz="0" w:space="0" w:color="auto"/>
        <w:bottom w:val="none" w:sz="0" w:space="0" w:color="auto"/>
        <w:right w:val="none" w:sz="0" w:space="0" w:color="auto"/>
      </w:divBdr>
    </w:div>
    <w:div w:id="739447133">
      <w:bodyDiv w:val="1"/>
      <w:marLeft w:val="0"/>
      <w:marRight w:val="0"/>
      <w:marTop w:val="0"/>
      <w:marBottom w:val="0"/>
      <w:divBdr>
        <w:top w:val="none" w:sz="0" w:space="0" w:color="auto"/>
        <w:left w:val="none" w:sz="0" w:space="0" w:color="auto"/>
        <w:bottom w:val="none" w:sz="0" w:space="0" w:color="auto"/>
        <w:right w:val="none" w:sz="0" w:space="0" w:color="auto"/>
      </w:divBdr>
    </w:div>
    <w:div w:id="749159196">
      <w:bodyDiv w:val="1"/>
      <w:marLeft w:val="0"/>
      <w:marRight w:val="0"/>
      <w:marTop w:val="0"/>
      <w:marBottom w:val="0"/>
      <w:divBdr>
        <w:top w:val="none" w:sz="0" w:space="0" w:color="auto"/>
        <w:left w:val="none" w:sz="0" w:space="0" w:color="auto"/>
        <w:bottom w:val="none" w:sz="0" w:space="0" w:color="auto"/>
        <w:right w:val="none" w:sz="0" w:space="0" w:color="auto"/>
      </w:divBdr>
    </w:div>
    <w:div w:id="785582981">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1036353144">
      <w:bodyDiv w:val="1"/>
      <w:marLeft w:val="0"/>
      <w:marRight w:val="0"/>
      <w:marTop w:val="0"/>
      <w:marBottom w:val="0"/>
      <w:divBdr>
        <w:top w:val="none" w:sz="0" w:space="0" w:color="auto"/>
        <w:left w:val="none" w:sz="0" w:space="0" w:color="auto"/>
        <w:bottom w:val="none" w:sz="0" w:space="0" w:color="auto"/>
        <w:right w:val="none" w:sz="0" w:space="0" w:color="auto"/>
      </w:divBdr>
    </w:div>
    <w:div w:id="1330058241">
      <w:bodyDiv w:val="1"/>
      <w:marLeft w:val="0"/>
      <w:marRight w:val="0"/>
      <w:marTop w:val="0"/>
      <w:marBottom w:val="0"/>
      <w:divBdr>
        <w:top w:val="none" w:sz="0" w:space="0" w:color="auto"/>
        <w:left w:val="none" w:sz="0" w:space="0" w:color="auto"/>
        <w:bottom w:val="none" w:sz="0" w:space="0" w:color="auto"/>
        <w:right w:val="none" w:sz="0" w:space="0" w:color="auto"/>
      </w:divBdr>
      <w:divsChild>
        <w:div w:id="350684272">
          <w:marLeft w:val="533"/>
          <w:marRight w:val="0"/>
          <w:marTop w:val="0"/>
          <w:marBottom w:val="0"/>
          <w:divBdr>
            <w:top w:val="none" w:sz="0" w:space="0" w:color="auto"/>
            <w:left w:val="none" w:sz="0" w:space="0" w:color="auto"/>
            <w:bottom w:val="none" w:sz="0" w:space="0" w:color="auto"/>
            <w:right w:val="none" w:sz="0" w:space="0" w:color="auto"/>
          </w:divBdr>
        </w:div>
        <w:div w:id="796607400">
          <w:marLeft w:val="533"/>
          <w:marRight w:val="0"/>
          <w:marTop w:val="0"/>
          <w:marBottom w:val="0"/>
          <w:divBdr>
            <w:top w:val="none" w:sz="0" w:space="0" w:color="auto"/>
            <w:left w:val="none" w:sz="0" w:space="0" w:color="auto"/>
            <w:bottom w:val="none" w:sz="0" w:space="0" w:color="auto"/>
            <w:right w:val="none" w:sz="0" w:space="0" w:color="auto"/>
          </w:divBdr>
        </w:div>
      </w:divsChild>
    </w:div>
    <w:div w:id="1477913119">
      <w:bodyDiv w:val="1"/>
      <w:marLeft w:val="0"/>
      <w:marRight w:val="0"/>
      <w:marTop w:val="0"/>
      <w:marBottom w:val="0"/>
      <w:divBdr>
        <w:top w:val="none" w:sz="0" w:space="0" w:color="auto"/>
        <w:left w:val="none" w:sz="0" w:space="0" w:color="auto"/>
        <w:bottom w:val="none" w:sz="0" w:space="0" w:color="auto"/>
        <w:right w:val="none" w:sz="0" w:space="0" w:color="auto"/>
      </w:divBdr>
    </w:div>
    <w:div w:id="1576041487">
      <w:bodyDiv w:val="1"/>
      <w:marLeft w:val="0"/>
      <w:marRight w:val="0"/>
      <w:marTop w:val="0"/>
      <w:marBottom w:val="0"/>
      <w:divBdr>
        <w:top w:val="none" w:sz="0" w:space="0" w:color="auto"/>
        <w:left w:val="none" w:sz="0" w:space="0" w:color="auto"/>
        <w:bottom w:val="none" w:sz="0" w:space="0" w:color="auto"/>
        <w:right w:val="none" w:sz="0" w:space="0" w:color="auto"/>
      </w:divBdr>
    </w:div>
    <w:div w:id="1617638264">
      <w:bodyDiv w:val="1"/>
      <w:marLeft w:val="0"/>
      <w:marRight w:val="0"/>
      <w:marTop w:val="0"/>
      <w:marBottom w:val="0"/>
      <w:divBdr>
        <w:top w:val="none" w:sz="0" w:space="0" w:color="auto"/>
        <w:left w:val="none" w:sz="0" w:space="0" w:color="auto"/>
        <w:bottom w:val="none" w:sz="0" w:space="0" w:color="auto"/>
        <w:right w:val="none" w:sz="0" w:space="0" w:color="auto"/>
      </w:divBdr>
    </w:div>
    <w:div w:id="1646006730">
      <w:bodyDiv w:val="1"/>
      <w:marLeft w:val="0"/>
      <w:marRight w:val="0"/>
      <w:marTop w:val="0"/>
      <w:marBottom w:val="0"/>
      <w:divBdr>
        <w:top w:val="none" w:sz="0" w:space="0" w:color="auto"/>
        <w:left w:val="none" w:sz="0" w:space="0" w:color="auto"/>
        <w:bottom w:val="none" w:sz="0" w:space="0" w:color="auto"/>
        <w:right w:val="none" w:sz="0" w:space="0" w:color="auto"/>
      </w:divBdr>
    </w:div>
    <w:div w:id="1739356195">
      <w:bodyDiv w:val="1"/>
      <w:marLeft w:val="0"/>
      <w:marRight w:val="0"/>
      <w:marTop w:val="0"/>
      <w:marBottom w:val="0"/>
      <w:divBdr>
        <w:top w:val="none" w:sz="0" w:space="0" w:color="auto"/>
        <w:left w:val="none" w:sz="0" w:space="0" w:color="auto"/>
        <w:bottom w:val="none" w:sz="0" w:space="0" w:color="auto"/>
        <w:right w:val="none" w:sz="0" w:space="0" w:color="auto"/>
      </w:divBdr>
    </w:div>
    <w:div w:id="1811554792">
      <w:bodyDiv w:val="1"/>
      <w:marLeft w:val="0"/>
      <w:marRight w:val="0"/>
      <w:marTop w:val="0"/>
      <w:marBottom w:val="0"/>
      <w:divBdr>
        <w:top w:val="none" w:sz="0" w:space="0" w:color="auto"/>
        <w:left w:val="none" w:sz="0" w:space="0" w:color="auto"/>
        <w:bottom w:val="none" w:sz="0" w:space="0" w:color="auto"/>
        <w:right w:val="none" w:sz="0" w:space="0" w:color="auto"/>
      </w:divBdr>
    </w:div>
    <w:div w:id="1813516350">
      <w:bodyDiv w:val="1"/>
      <w:marLeft w:val="0"/>
      <w:marRight w:val="0"/>
      <w:marTop w:val="0"/>
      <w:marBottom w:val="0"/>
      <w:divBdr>
        <w:top w:val="none" w:sz="0" w:space="0" w:color="auto"/>
        <w:left w:val="none" w:sz="0" w:space="0" w:color="auto"/>
        <w:bottom w:val="none" w:sz="0" w:space="0" w:color="auto"/>
        <w:right w:val="none" w:sz="0" w:space="0" w:color="auto"/>
      </w:divBdr>
    </w:div>
    <w:div w:id="1825469025">
      <w:bodyDiv w:val="1"/>
      <w:marLeft w:val="0"/>
      <w:marRight w:val="0"/>
      <w:marTop w:val="0"/>
      <w:marBottom w:val="0"/>
      <w:divBdr>
        <w:top w:val="none" w:sz="0" w:space="0" w:color="auto"/>
        <w:left w:val="none" w:sz="0" w:space="0" w:color="auto"/>
        <w:bottom w:val="none" w:sz="0" w:space="0" w:color="auto"/>
        <w:right w:val="none" w:sz="0" w:space="0" w:color="auto"/>
      </w:divBdr>
    </w:div>
    <w:div w:id="205110449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dmathieu@gg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pham36@ggc.edu" TargetMode="External"/><Relationship Id="rId11" Type="http://schemas.openxmlformats.org/officeDocument/2006/relationships/fontTable" Target="fontTable.xml"/><Relationship Id="rId5" Type="http://schemas.openxmlformats.org/officeDocument/2006/relationships/hyperlink" Target="mailto:dlong12@ggc.edu" TargetMode="External"/><Relationship Id="rId10" Type="http://schemas.openxmlformats.org/officeDocument/2006/relationships/hyperlink" Target="https://sphero.com/" TargetMode="Externa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ggcedu-my.sharepoint.com/personal/dlong12_ggc_edu/Documents/Documents/Data%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Workshop</a:t>
            </a:r>
            <a:r>
              <a:rPr lang="en-US" baseline="0"/>
              <a:t> Experience by Race/Ethnicity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'Main (mostly post)'!$X$50</c:f>
              <c:strCache>
                <c:ptCount val="1"/>
                <c:pt idx="0">
                  <c:v>White (N=9)</c:v>
                </c:pt>
              </c:strCache>
            </c:strRef>
          </c:tx>
          <c:spPr>
            <a:solidFill>
              <a:schemeClr val="accent1"/>
            </a:solidFill>
            <a:ln>
              <a:noFill/>
            </a:ln>
            <a:effectLst/>
          </c:spPr>
          <c:invertIfNegative val="0"/>
          <c:cat>
            <c:strRef>
              <c:f>'Main (mostly post)'!$Y$49:$AB$49</c:f>
              <c:strCache>
                <c:ptCount val="4"/>
                <c:pt idx="0">
                  <c:v>Post-workshop confidence in programming</c:v>
                </c:pt>
                <c:pt idx="1">
                  <c:v>Attitude toward IT  &amp; programming</c:v>
                </c:pt>
                <c:pt idx="2">
                  <c:v>Overall experience</c:v>
                </c:pt>
                <c:pt idx="3">
                  <c:v>Engaged</c:v>
                </c:pt>
              </c:strCache>
            </c:strRef>
          </c:cat>
          <c:val>
            <c:numRef>
              <c:f>'Main (mostly post)'!$Y$50:$AB$50</c:f>
              <c:numCache>
                <c:formatCode>General</c:formatCode>
                <c:ptCount val="4"/>
                <c:pt idx="0">
                  <c:v>3.2222222222222223</c:v>
                </c:pt>
                <c:pt idx="1">
                  <c:v>2.7777777777777777</c:v>
                </c:pt>
                <c:pt idx="2">
                  <c:v>4.1111111111111107</c:v>
                </c:pt>
                <c:pt idx="3">
                  <c:v>3.6666666666666665</c:v>
                </c:pt>
              </c:numCache>
            </c:numRef>
          </c:val>
          <c:extLst>
            <c:ext xmlns:c16="http://schemas.microsoft.com/office/drawing/2014/chart" uri="{C3380CC4-5D6E-409C-BE32-E72D297353CC}">
              <c16:uniqueId val="{00000000-992F-674C-8976-9BE67B5630B9}"/>
            </c:ext>
          </c:extLst>
        </c:ser>
        <c:ser>
          <c:idx val="1"/>
          <c:order val="1"/>
          <c:tx>
            <c:strRef>
              <c:f>'Main (mostly post)'!$X$51</c:f>
              <c:strCache>
                <c:ptCount val="1"/>
                <c:pt idx="0">
                  <c:v>Black (N=11)</c:v>
                </c:pt>
              </c:strCache>
            </c:strRef>
          </c:tx>
          <c:spPr>
            <a:solidFill>
              <a:schemeClr val="accent2"/>
            </a:solidFill>
            <a:ln>
              <a:noFill/>
            </a:ln>
            <a:effectLst/>
          </c:spPr>
          <c:invertIfNegative val="0"/>
          <c:cat>
            <c:strRef>
              <c:f>'Main (mostly post)'!$Y$49:$AB$49</c:f>
              <c:strCache>
                <c:ptCount val="4"/>
                <c:pt idx="0">
                  <c:v>Post-workshop confidence in programming</c:v>
                </c:pt>
                <c:pt idx="1">
                  <c:v>Attitude toward IT  &amp; programming</c:v>
                </c:pt>
                <c:pt idx="2">
                  <c:v>Overall experience</c:v>
                </c:pt>
                <c:pt idx="3">
                  <c:v>Engaged</c:v>
                </c:pt>
              </c:strCache>
            </c:strRef>
          </c:cat>
          <c:val>
            <c:numRef>
              <c:f>'Main (mostly post)'!$Y$51:$AB$51</c:f>
              <c:numCache>
                <c:formatCode>General</c:formatCode>
                <c:ptCount val="4"/>
                <c:pt idx="0">
                  <c:v>3.2727272727272729</c:v>
                </c:pt>
                <c:pt idx="1">
                  <c:v>3.9090909090909092</c:v>
                </c:pt>
                <c:pt idx="2">
                  <c:v>4.6363636363636367</c:v>
                </c:pt>
                <c:pt idx="3">
                  <c:v>4.4545454545454541</c:v>
                </c:pt>
              </c:numCache>
            </c:numRef>
          </c:val>
          <c:extLst>
            <c:ext xmlns:c16="http://schemas.microsoft.com/office/drawing/2014/chart" uri="{C3380CC4-5D6E-409C-BE32-E72D297353CC}">
              <c16:uniqueId val="{00000001-992F-674C-8976-9BE67B5630B9}"/>
            </c:ext>
          </c:extLst>
        </c:ser>
        <c:ser>
          <c:idx val="2"/>
          <c:order val="2"/>
          <c:tx>
            <c:strRef>
              <c:f>'Main (mostly post)'!$X$52</c:f>
              <c:strCache>
                <c:ptCount val="1"/>
                <c:pt idx="0">
                  <c:v>Hispanic (N=12)</c:v>
                </c:pt>
              </c:strCache>
            </c:strRef>
          </c:tx>
          <c:spPr>
            <a:solidFill>
              <a:schemeClr val="accent3"/>
            </a:solidFill>
            <a:ln>
              <a:noFill/>
            </a:ln>
            <a:effectLst/>
          </c:spPr>
          <c:invertIfNegative val="0"/>
          <c:cat>
            <c:strRef>
              <c:f>'Main (mostly post)'!$Y$49:$AB$49</c:f>
              <c:strCache>
                <c:ptCount val="4"/>
                <c:pt idx="0">
                  <c:v>Post-workshop confidence in programming</c:v>
                </c:pt>
                <c:pt idx="1">
                  <c:v>Attitude toward IT  &amp; programming</c:v>
                </c:pt>
                <c:pt idx="2">
                  <c:v>Overall experience</c:v>
                </c:pt>
                <c:pt idx="3">
                  <c:v>Engaged</c:v>
                </c:pt>
              </c:strCache>
            </c:strRef>
          </c:cat>
          <c:val>
            <c:numRef>
              <c:f>'Main (mostly post)'!$Y$52:$AB$52</c:f>
              <c:numCache>
                <c:formatCode>General</c:formatCode>
                <c:ptCount val="4"/>
                <c:pt idx="0">
                  <c:v>3.4166666666666665</c:v>
                </c:pt>
                <c:pt idx="1">
                  <c:v>3.3333333333333335</c:v>
                </c:pt>
                <c:pt idx="2">
                  <c:v>4.333333333333333</c:v>
                </c:pt>
                <c:pt idx="3">
                  <c:v>4.416666666666667</c:v>
                </c:pt>
              </c:numCache>
            </c:numRef>
          </c:val>
          <c:extLst>
            <c:ext xmlns:c16="http://schemas.microsoft.com/office/drawing/2014/chart" uri="{C3380CC4-5D6E-409C-BE32-E72D297353CC}">
              <c16:uniqueId val="{00000002-992F-674C-8976-9BE67B5630B9}"/>
            </c:ext>
          </c:extLst>
        </c:ser>
        <c:ser>
          <c:idx val="3"/>
          <c:order val="3"/>
          <c:tx>
            <c:strRef>
              <c:f>'Main (mostly post)'!$X$53</c:f>
              <c:strCache>
                <c:ptCount val="1"/>
                <c:pt idx="0">
                  <c:v>Asian (N=5)</c:v>
                </c:pt>
              </c:strCache>
            </c:strRef>
          </c:tx>
          <c:spPr>
            <a:solidFill>
              <a:schemeClr val="accent4"/>
            </a:solidFill>
            <a:ln>
              <a:noFill/>
            </a:ln>
            <a:effectLst/>
          </c:spPr>
          <c:invertIfNegative val="0"/>
          <c:cat>
            <c:strRef>
              <c:f>'Main (mostly post)'!$Y$49:$AB$49</c:f>
              <c:strCache>
                <c:ptCount val="4"/>
                <c:pt idx="0">
                  <c:v>Post-workshop confidence in programming</c:v>
                </c:pt>
                <c:pt idx="1">
                  <c:v>Attitude toward IT  &amp; programming</c:v>
                </c:pt>
                <c:pt idx="2">
                  <c:v>Overall experience</c:v>
                </c:pt>
                <c:pt idx="3">
                  <c:v>Engaged</c:v>
                </c:pt>
              </c:strCache>
            </c:strRef>
          </c:cat>
          <c:val>
            <c:numRef>
              <c:f>'Main (mostly post)'!$Y$53:$AB$53</c:f>
              <c:numCache>
                <c:formatCode>General</c:formatCode>
                <c:ptCount val="4"/>
                <c:pt idx="0">
                  <c:v>2.2000000000000002</c:v>
                </c:pt>
                <c:pt idx="1">
                  <c:v>3.4</c:v>
                </c:pt>
                <c:pt idx="2">
                  <c:v>4.4000000000000004</c:v>
                </c:pt>
                <c:pt idx="3">
                  <c:v>4.4000000000000004</c:v>
                </c:pt>
              </c:numCache>
            </c:numRef>
          </c:val>
          <c:extLst>
            <c:ext xmlns:c16="http://schemas.microsoft.com/office/drawing/2014/chart" uri="{C3380CC4-5D6E-409C-BE32-E72D297353CC}">
              <c16:uniqueId val="{00000003-992F-674C-8976-9BE67B5630B9}"/>
            </c:ext>
          </c:extLst>
        </c:ser>
        <c:dLbls>
          <c:showLegendKey val="0"/>
          <c:showVal val="0"/>
          <c:showCatName val="0"/>
          <c:showSerName val="0"/>
          <c:showPercent val="0"/>
          <c:showBubbleSize val="0"/>
        </c:dLbls>
        <c:gapWidth val="182"/>
        <c:axId val="677195487"/>
        <c:axId val="677189103"/>
      </c:barChart>
      <c:catAx>
        <c:axId val="6771954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189103"/>
        <c:crosses val="autoZero"/>
        <c:auto val="1"/>
        <c:lblAlgn val="ctr"/>
        <c:lblOffset val="100"/>
        <c:noMultiLvlLbl val="0"/>
      </c:catAx>
      <c:valAx>
        <c:axId val="6771891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195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1007</Words>
  <Characters>4949</Characters>
  <Application>Microsoft Office Word</Application>
  <DocSecurity>0</DocSecurity>
  <Lines>61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thuyvy.pham</dc:creator>
  <cp:keywords/>
  <dc:description/>
  <cp:lastModifiedBy>claud louis</cp:lastModifiedBy>
  <cp:revision>18</cp:revision>
  <dcterms:created xsi:type="dcterms:W3CDTF">2023-05-08T18:04:00Z</dcterms:created>
  <dcterms:modified xsi:type="dcterms:W3CDTF">2023-05-08T15:58:00Z</dcterms:modified>
</cp:coreProperties>
</file>